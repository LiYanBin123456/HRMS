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148"/>
      </w:tblGrid>
      <w:tr w:rsidR="000B019E">
        <w:trPr>
          <w:trHeight w:val="27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vertAnchor="text" w:horzAnchor="margin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rPr>
                <w:trHeight w:val="351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卷内编号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0B019E"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D46B9D">
                  <w:pPr>
                    <w:widowControl/>
                    <w:jc w:val="distribute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密级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B019E" w:rsidRDefault="000B019E">
                  <w:pPr>
                    <w:widowControl/>
                    <w:jc w:val="left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right"/>
              <w:rPr>
                <w:rFonts w:ascii="Times New Roman" w:hAnsi="Times New Roman"/>
                <w:b/>
              </w:rPr>
            </w:pPr>
          </w:p>
          <w:p w:rsidR="000B019E" w:rsidRDefault="000B019E">
            <w:pPr>
              <w:widowControl/>
              <w:ind w:right="100"/>
              <w:jc w:val="left"/>
              <w:rPr>
                <w:rFonts w:ascii="Times New Roman" w:hAnsi="Times New Roman"/>
                <w:b/>
              </w:rPr>
            </w:pP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项目编号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>S×××</w:t>
            </w:r>
            <w:r>
              <w:rPr>
                <w:rFonts w:ascii="Times New Roman" w:hAnsi="Times New Roman"/>
                <w:sz w:val="24"/>
              </w:rPr>
              <w:t>－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z w:val="44"/>
              </w:rPr>
              <w:t>&lt;</w:t>
            </w:r>
            <w:r w:rsidR="008067AE">
              <w:rPr>
                <w:rFonts w:ascii="Times New Roman" w:hAnsi="Times New Roman" w:hint="eastAsia"/>
                <w:b/>
                <w:sz w:val="44"/>
              </w:rPr>
              <w:t>人力</w:t>
            </w:r>
            <w:r w:rsidR="008067AE">
              <w:rPr>
                <w:rFonts w:ascii="Times New Roman" w:hAnsi="Times New Roman"/>
                <w:b/>
                <w:sz w:val="44"/>
              </w:rPr>
              <w:t>资源服务系统</w:t>
            </w:r>
            <w:r>
              <w:rPr>
                <w:rFonts w:ascii="Times New Roman" w:hAnsi="Times New Roman"/>
                <w:b/>
                <w:sz w:val="44"/>
              </w:rPr>
              <w:t>&gt;</w:t>
            </w:r>
          </w:p>
        </w:tc>
      </w:tr>
      <w:tr w:rsidR="000B019E">
        <w:trPr>
          <w:trHeight w:val="7208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D46B9D">
            <w:pPr>
              <w:widowControl/>
              <w:spacing w:before="60" w:after="60"/>
              <w:rPr>
                <w:rFonts w:ascii="仿宋_GB2312" w:eastAsia="仿宋_GB2312" w:hAnsi="Times New Roman"/>
              </w:rPr>
            </w:pPr>
            <w:r>
              <w:rPr>
                <w:rFonts w:ascii="仿宋_GB2312" w:eastAsia="仿宋_GB2312" w:hAnsi="Times New Roman"/>
              </w:rPr>
              <w:t>分  类:</w:t>
            </w:r>
          </w:p>
          <w:p w:rsidR="000B019E" w:rsidRDefault="00D46B9D">
            <w:pPr>
              <w:widowControl/>
              <w:spacing w:before="60" w:after="60"/>
              <w:ind w:firstLine="456"/>
              <w:rPr>
                <w:rFonts w:ascii="仿宋_GB2312" w:eastAsia="仿宋_GB2312" w:hAnsi="Times New Roman"/>
                <w:sz w:val="28"/>
              </w:rPr>
            </w:pPr>
            <w:r>
              <w:rPr>
                <w:rFonts w:ascii="仿宋_GB2312" w:eastAsia="仿宋_GB2312" w:hAnsi="Times New Roman"/>
              </w:rPr>
              <w:t>&lt;模板&gt;</w:t>
            </w: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</w:rPr>
            </w:pPr>
          </w:p>
          <w:p w:rsidR="000B019E" w:rsidRDefault="000B019E">
            <w:pPr>
              <w:widowControl/>
              <w:ind w:left="684" w:hanging="684"/>
              <w:jc w:val="left"/>
              <w:rPr>
                <w:rFonts w:ascii="Times New Roman" w:hAnsi="Times New Roman"/>
                <w:u w:val="single"/>
              </w:rPr>
            </w:pPr>
          </w:p>
          <w:p w:rsidR="000B019E" w:rsidRDefault="000B019E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19E" w:rsidRDefault="000B019E">
            <w:pPr>
              <w:widowControl/>
              <w:ind w:left="900" w:hanging="900"/>
              <w:jc w:val="left"/>
              <w:rPr>
                <w:rFonts w:ascii="Times New Roman" w:hAnsi="Times New Roman"/>
                <w:sz w:val="10"/>
              </w:rPr>
            </w:pPr>
          </w:p>
          <w:p w:rsidR="000B019E" w:rsidRDefault="00D46B9D">
            <w:pPr>
              <w:pStyle w:val="test"/>
            </w:pPr>
            <w:r>
              <w:t>数据库设计说明书</w:t>
            </w:r>
          </w:p>
          <w:p w:rsidR="000B019E" w:rsidRDefault="00D46B9D">
            <w:pPr>
              <w:widowControl/>
              <w:spacing w:line="240" w:lineRule="atLeas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Version: </w:t>
            </w: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0B019E">
            <w:pPr>
              <w:widowControl/>
              <w:jc w:val="center"/>
              <w:rPr>
                <w:rFonts w:ascii="Times New Roman" w:hAnsi="Times New Roman"/>
                <w:sz w:val="28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项 目 承 担 部 门：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proofErr w:type="gramStart"/>
            <w:r>
              <w:rPr>
                <w:rFonts w:ascii="楷体_GB2312" w:eastAsia="楷体_GB2312" w:hAnsi="Times New Roman"/>
                <w:sz w:val="30"/>
              </w:rPr>
              <w:t>撰</w:t>
            </w:r>
            <w:proofErr w:type="gramEnd"/>
            <w:r>
              <w:rPr>
                <w:rFonts w:ascii="楷体_GB2312" w:eastAsia="楷体_GB2312" w:hAnsi="Times New Roman"/>
                <w:sz w:val="30"/>
              </w:rPr>
              <w:t xml:space="preserve">  写  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 </w:t>
            </w:r>
          </w:p>
          <w:p w:rsidR="000B019E" w:rsidRDefault="000B019E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3780"/>
                <w:tab w:val="left" w:pos="4200"/>
              </w:tabs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完   成   日   期：               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>本文档 使 用部门：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主管领导   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项目组 </w:t>
            </w:r>
          </w:p>
          <w:p w:rsidR="000B019E" w:rsidRDefault="00D46B9D">
            <w:pPr>
              <w:widowControl/>
              <w:ind w:left="600" w:firstLine="200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客户（市场）  </w:t>
            </w:r>
            <w:r>
              <w:rPr>
                <w:rFonts w:ascii="楷体_GB2312" w:eastAsia="楷体_GB2312" w:hAnsi="Times New Roman"/>
              </w:rPr>
              <w:t>■</w:t>
            </w:r>
            <w:r>
              <w:rPr>
                <w:rFonts w:ascii="楷体_GB2312" w:eastAsia="楷体_GB2312" w:hAnsi="Times New Roman"/>
              </w:rPr>
              <w:t xml:space="preserve">维护人员  </w:t>
            </w:r>
            <w:r>
              <w:rPr>
                <w:rFonts w:ascii="楷体_GB2312" w:eastAsia="楷体_GB2312" w:hAnsi="Times New Roman"/>
              </w:rPr>
              <w:t>□</w:t>
            </w:r>
            <w:r>
              <w:rPr>
                <w:rFonts w:ascii="楷体_GB2312" w:eastAsia="楷体_GB2312" w:hAnsi="Times New Roman"/>
              </w:rPr>
              <w:t xml:space="preserve">用户  </w:t>
            </w:r>
          </w:p>
          <w:p w:rsidR="000B019E" w:rsidRDefault="000B019E">
            <w:pPr>
              <w:widowControl/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ind w:firstLine="600"/>
              <w:jc w:val="left"/>
              <w:rPr>
                <w:rFonts w:ascii="Times New Roman" w:hAnsi="Times New Roman"/>
                <w:sz w:val="30"/>
              </w:rPr>
            </w:pPr>
            <w:r>
              <w:rPr>
                <w:rFonts w:ascii="楷体_GB2312" w:eastAsia="楷体_GB2312" w:hAnsi="Times New Roman"/>
                <w:sz w:val="30"/>
              </w:rPr>
              <w:t>评审负责人</w:t>
            </w:r>
            <w:r>
              <w:rPr>
                <w:rFonts w:ascii="楷体_GB2312" w:eastAsia="楷体_GB2312" w:hAnsi="Times New Roman"/>
                <w:sz w:val="28"/>
              </w:rPr>
              <w:t>（签名）</w:t>
            </w:r>
            <w:r>
              <w:rPr>
                <w:rFonts w:ascii="楷体_GB2312" w:eastAsia="楷体_GB2312" w:hAnsi="Times New Roman"/>
                <w:sz w:val="30"/>
              </w:rPr>
              <w:t xml:space="preserve">：                 </w:t>
            </w:r>
          </w:p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楷体_GB2312" w:eastAsia="楷体_GB2312" w:hAnsi="Times New Roman"/>
                <w:sz w:val="30"/>
              </w:rPr>
            </w:pPr>
          </w:p>
          <w:p w:rsidR="000B019E" w:rsidRDefault="00D46B9D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  <w:r>
              <w:rPr>
                <w:rFonts w:ascii="楷体_GB2312" w:eastAsia="楷体_GB2312" w:hAnsi="Times New Roman"/>
                <w:sz w:val="30"/>
              </w:rPr>
              <w:t xml:space="preserve">评    审   日  期：   </w:t>
            </w:r>
            <w:r>
              <w:rPr>
                <w:rFonts w:ascii="楷体_GB2312" w:eastAsia="楷体_GB2312" w:hAnsi="Times New Roman"/>
                <w:sz w:val="30"/>
              </w:rPr>
              <w:br/>
            </w:r>
            <w:r>
              <w:rPr>
                <w:rFonts w:ascii="楷体_GB2312" w:eastAsia="楷体_GB2312" w:hAnsi="Times New Roman"/>
                <w:sz w:val="30"/>
              </w:rPr>
              <w:br/>
            </w:r>
          </w:p>
        </w:tc>
      </w:tr>
      <w:tr w:rsidR="000B019E">
        <w:trPr>
          <w:trHeight w:val="2711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tabs>
                <w:tab w:val="left" w:pos="1655"/>
                <w:tab w:val="center" w:pos="3672"/>
              </w:tabs>
              <w:ind w:firstLine="600"/>
              <w:jc w:val="left"/>
              <w:rPr>
                <w:rFonts w:ascii="Times New Roman" w:hAnsi="Times New Roman"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019E" w:rsidRDefault="000B019E">
            <w:pPr>
              <w:widowControl/>
              <w:jc w:val="right"/>
              <w:rPr>
                <w:rFonts w:ascii="Times New Roman" w:hAnsi="Times New Roman"/>
                <w:b/>
                <w:sz w:val="36"/>
              </w:rPr>
            </w:pPr>
          </w:p>
        </w:tc>
      </w:tr>
    </w:tbl>
    <w:p w:rsidR="000B019E" w:rsidRDefault="000B019E">
      <w:pPr>
        <w:widowControl/>
        <w:ind w:right="100"/>
        <w:jc w:val="left"/>
        <w:sectPr w:rsidR="000B019E" w:rsidSect="00AD3D5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:rsidR="000B019E" w:rsidRDefault="00D46B9D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lastRenderedPageBreak/>
        <w:t>目录</w:t>
      </w:r>
    </w:p>
    <w:p w:rsidR="000B019E" w:rsidRDefault="00D46B9D">
      <w:pPr>
        <w:pStyle w:val="TOC1"/>
      </w:pPr>
      <w:r>
        <w:rPr>
          <w:lang w:val="zh-CN"/>
        </w:rPr>
        <w:t>目录</w:t>
      </w:r>
    </w:p>
    <w:p w:rsidR="000B019E" w:rsidRDefault="003735C6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r>
        <w:fldChar w:fldCharType="begin"/>
      </w:r>
      <w:r w:rsidR="00D46B9D">
        <w:instrText xml:space="preserve"> TOC \o "1-3" \h \z \u </w:instrText>
      </w:r>
      <w:r>
        <w:fldChar w:fldCharType="separate"/>
      </w:r>
      <w:hyperlink w:anchor="_Toc530477853" w:history="1">
        <w:r w:rsidR="00D46B9D">
          <w:rPr>
            <w:rStyle w:val="ac"/>
          </w:rPr>
          <w:t>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引言</w:t>
        </w:r>
        <w:r w:rsidR="00D46B9D">
          <w:tab/>
        </w:r>
        <w:r>
          <w:fldChar w:fldCharType="begin"/>
        </w:r>
        <w:r w:rsidR="00D46B9D">
          <w:instrText xml:space="preserve"> PAGEREF _Toc530477853 \h </w:instrText>
        </w:r>
        <w:r>
          <w:fldChar w:fldCharType="separate"/>
        </w:r>
        <w:r w:rsidR="00D46B9D">
          <w:t>1</w:t>
        </w:r>
        <w:r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4" w:history="1">
        <w:r w:rsidR="00D46B9D">
          <w:rPr>
            <w:rStyle w:val="ac"/>
          </w:rPr>
          <w:t>1.1.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编写目的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_Toc530477854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5" w:history="1">
        <w:r w:rsidR="00D46B9D">
          <w:rPr>
            <w:rStyle w:val="ac"/>
          </w:rPr>
          <w:t>1.2.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背景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_Toc530477855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6" w:history="1">
        <w:r w:rsidR="00D46B9D">
          <w:rPr>
            <w:rStyle w:val="ac"/>
          </w:rPr>
          <w:t>1.3.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定义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_Toc530477856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7" w:history="1">
        <w:r w:rsidR="00D46B9D">
          <w:rPr>
            <w:rStyle w:val="ac"/>
          </w:rPr>
          <w:t>1.4.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参考资料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_Toc530477857 \h </w:instrText>
        </w:r>
        <w:r w:rsidR="003735C6">
          <w:fldChar w:fldCharType="separate"/>
        </w:r>
        <w:r w:rsidR="00D46B9D">
          <w:t>1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58" w:history="1">
        <w:r w:rsidR="00D46B9D">
          <w:rPr>
            <w:rStyle w:val="ac"/>
          </w:rPr>
          <w:t>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外部设计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_Toc530477858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59" w:history="1">
        <w:r w:rsidR="00D46B9D">
          <w:rPr>
            <w:rStyle w:val="ac"/>
          </w:rPr>
          <w:t>2.1.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数据库环境说明</w:t>
        </w:r>
        <w:r w:rsidR="00D46B9D">
          <w:tab/>
        </w:r>
        <w:r w:rsidR="003735C6">
          <w:fldChar w:fldCharType="begin"/>
        </w:r>
        <w:r w:rsidR="00D46B9D">
          <w:instrText xml:space="preserve"> PAGEREF _Toc530477859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0" w:history="1">
        <w:r w:rsidR="00D46B9D">
          <w:rPr>
            <w:rStyle w:val="ac"/>
          </w:rPr>
          <w:t>2.2.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数据库命名规则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_Toc530477860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1" w:history="1">
        <w:r w:rsidR="00D46B9D">
          <w:rPr>
            <w:rStyle w:val="ac"/>
          </w:rPr>
          <w:t>2.3.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数据字典设计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_Toc530477861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2" w:history="1">
        <w:r w:rsidR="00D46B9D">
          <w:rPr>
            <w:rStyle w:val="ac"/>
          </w:rPr>
          <w:t>2.4.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_Toc530477862 \h </w:instrText>
        </w:r>
        <w:r w:rsidR="003735C6">
          <w:fldChar w:fldCharType="separate"/>
        </w:r>
        <w:r w:rsidR="00D46B9D">
          <w:t>2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3" w:history="1">
        <w:r w:rsidR="00D46B9D">
          <w:rPr>
            <w:rStyle w:val="ac"/>
          </w:rPr>
          <w:t>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逻辑设计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_Toc530477863 \h </w:instrText>
        </w:r>
        <w:r w:rsidR="003735C6">
          <w:fldChar w:fldCharType="separate"/>
        </w:r>
        <w:r w:rsidR="00D46B9D">
          <w:t>3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left" w:pos="420"/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4" w:history="1">
        <w:r w:rsidR="00D46B9D">
          <w:rPr>
            <w:rStyle w:val="ac"/>
          </w:rPr>
          <w:t>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物理设计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_Toc530477864 \h </w:instrText>
        </w:r>
        <w:r w:rsidR="003735C6">
          <w:fldChar w:fldCharType="separate"/>
        </w:r>
        <w:r w:rsidR="00D46B9D">
          <w:t>4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5" w:history="1">
        <w:r w:rsidR="00D46B9D">
          <w:rPr>
            <w:rStyle w:val="ac"/>
          </w:rPr>
          <w:t>4.1.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数据表设计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_Toc530477865 \h </w:instrText>
        </w:r>
        <w:r w:rsidR="003735C6">
          <w:fldChar w:fldCharType="separate"/>
        </w:r>
        <w:r w:rsidR="00D46B9D">
          <w:t>4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6" w:history="1">
        <w:r w:rsidR="00D46B9D">
          <w:rPr>
            <w:rStyle w:val="ac"/>
          </w:rPr>
          <w:t>4.2.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视图设计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_Toc530477866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67" w:history="1">
        <w:r w:rsidR="00D46B9D">
          <w:rPr>
            <w:rStyle w:val="ac"/>
          </w:rPr>
          <w:t>4.3.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存储过程</w:t>
        </w:r>
        <w:r w:rsidR="00D46B9D">
          <w:rPr>
            <w:rStyle w:val="ac"/>
          </w:rPr>
          <w:t>/</w:t>
        </w:r>
        <w:r w:rsidR="00D46B9D">
          <w:rPr>
            <w:rStyle w:val="ac"/>
            <w:rFonts w:hint="eastAsia"/>
          </w:rPr>
          <w:t>函数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_Toc530477867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8" w:history="1">
        <w:r w:rsidR="00D46B9D">
          <w:rPr>
            <w:rStyle w:val="ac"/>
            <w:rFonts w:ascii="Times New Roman" w:hAnsi="Times New Roman"/>
          </w:rPr>
          <w:t>BEGIN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_Toc530477868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69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3735C6">
          <w:fldChar w:fldCharType="begin"/>
        </w:r>
        <w:r w:rsidR="00D46B9D">
          <w:instrText xml:space="preserve"> PAGEREF _Toc530477869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10"/>
        <w:tabs>
          <w:tab w:val="right" w:leader="dot" w:pos="8302"/>
        </w:tabs>
        <w:rPr>
          <w:rFonts w:ascii="Calibri" w:hAnsi="Calibri" w:cs="Times New Roman"/>
          <w:kern w:val="2"/>
          <w:sz w:val="21"/>
          <w:szCs w:val="22"/>
        </w:rPr>
      </w:pPr>
      <w:hyperlink w:anchor="_Toc530477870" w:history="1">
        <w:r w:rsidR="00D46B9D">
          <w:rPr>
            <w:rStyle w:val="ac"/>
            <w:rFonts w:ascii="Times New Roman" w:hAnsi="Times New Roman"/>
          </w:rPr>
          <w:t>END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_Toc530477870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1" w:history="1">
        <w:r w:rsidR="00D46B9D">
          <w:rPr>
            <w:rStyle w:val="ac"/>
          </w:rPr>
          <w:t>4.4.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触发器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_Toc530477871 \h </w:instrText>
        </w:r>
        <w:r w:rsidR="003735C6">
          <w:fldChar w:fldCharType="separate"/>
        </w:r>
        <w:r w:rsidR="00D46B9D">
          <w:t>15</w:t>
        </w:r>
        <w:r w:rsidR="003735C6">
          <w:fldChar w:fldCharType="end"/>
        </w:r>
      </w:hyperlink>
    </w:p>
    <w:p w:rsidR="000B019E" w:rsidRDefault="00A82EE7">
      <w:pPr>
        <w:pStyle w:val="2"/>
        <w:tabs>
          <w:tab w:val="left" w:pos="1050"/>
          <w:tab w:val="right" w:leader="dot" w:pos="8302"/>
        </w:tabs>
        <w:ind w:left="400"/>
        <w:rPr>
          <w:rFonts w:ascii="Calibri" w:hAnsi="Calibri" w:cs="Times New Roman"/>
          <w:kern w:val="2"/>
          <w:sz w:val="21"/>
          <w:szCs w:val="22"/>
        </w:rPr>
      </w:pPr>
      <w:hyperlink w:anchor="_Toc530477872" w:history="1">
        <w:r w:rsidR="00D46B9D">
          <w:rPr>
            <w:rStyle w:val="ac"/>
          </w:rPr>
          <w:t>4.5.</w:t>
        </w:r>
        <w:r w:rsidR="00D46B9D">
          <w:rPr>
            <w:rFonts w:ascii="Calibri" w:hAnsi="Calibri" w:cs="Times New Roman"/>
            <w:kern w:val="2"/>
            <w:sz w:val="21"/>
            <w:szCs w:val="22"/>
          </w:rPr>
          <w:tab/>
        </w:r>
        <w:r w:rsidR="00D46B9D">
          <w:rPr>
            <w:rStyle w:val="ac"/>
            <w:rFonts w:hint="eastAsia"/>
          </w:rPr>
          <w:t>安全保密设计</w:t>
        </w:r>
        <w:r w:rsidR="00D46B9D">
          <w:tab/>
        </w:r>
        <w:r w:rsidR="003735C6">
          <w:fldChar w:fldCharType="begin"/>
        </w:r>
        <w:r w:rsidR="00D46B9D">
          <w:instrText xml:space="preserve"> PAGEREF _Toc530477872 \h </w:instrText>
        </w:r>
        <w:r w:rsidR="003735C6">
          <w:fldChar w:fldCharType="separate"/>
        </w:r>
        <w:r w:rsidR="00D46B9D">
          <w:t>17</w:t>
        </w:r>
        <w:r w:rsidR="003735C6">
          <w:fldChar w:fldCharType="end"/>
        </w:r>
      </w:hyperlink>
    </w:p>
    <w:p w:rsidR="000B019E" w:rsidRDefault="003735C6">
      <w:r>
        <w:fldChar w:fldCharType="end"/>
      </w:r>
    </w:p>
    <w:p w:rsidR="000B019E" w:rsidRDefault="000B019E">
      <w:pPr>
        <w:widowControl/>
        <w:tabs>
          <w:tab w:val="left" w:pos="0"/>
        </w:tabs>
        <w:spacing w:line="240" w:lineRule="atLeast"/>
        <w:jc w:val="left"/>
        <w:rPr>
          <w:rFonts w:ascii="Times New Roman" w:hAnsi="Times New Roman"/>
          <w:b/>
          <w:sz w:val="28"/>
        </w:rPr>
      </w:pPr>
    </w:p>
    <w:p w:rsidR="000B019E" w:rsidRDefault="00D46B9D">
      <w:pPr>
        <w:pStyle w:val="a"/>
        <w:spacing w:after="156"/>
      </w:pPr>
      <w:bookmarkStart w:id="0" w:name="_Toc530477853"/>
      <w:r>
        <w:lastRenderedPageBreak/>
        <w:t>引言</w:t>
      </w:r>
      <w:bookmarkEnd w:id="0"/>
    </w:p>
    <w:p w:rsidR="000B019E" w:rsidRDefault="00D46B9D">
      <w:pPr>
        <w:pStyle w:val="a0"/>
        <w:spacing w:before="156" w:after="156"/>
      </w:pPr>
      <w:bookmarkStart w:id="1" w:name="_Toc530477854"/>
      <w:r>
        <w:t>编写目的</w:t>
      </w:r>
      <w:bookmarkEnd w:id="1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提示：说明编写这份数据库设计说明书的目的，指出预期的读者。</w:t>
      </w:r>
    </w:p>
    <w:p w:rsidR="000B019E" w:rsidRDefault="00D46B9D">
      <w:pPr>
        <w:pStyle w:val="a0"/>
        <w:spacing w:before="156" w:after="156"/>
      </w:pPr>
      <w:bookmarkStart w:id="2" w:name="_Toc530477855"/>
      <w:r>
        <w:t>背景</w:t>
      </w:r>
      <w:bookmarkEnd w:id="2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待开发的数据库的名称：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使用此数据库的软件系统的名称：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该软件系统开发项目的任务提出者：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该软件系统的用户：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将安装该软件和这个数据库的计算站（中心）：</w:t>
      </w:r>
    </w:p>
    <w:p w:rsidR="000B019E" w:rsidRDefault="00D46B9D">
      <w:pPr>
        <w:pStyle w:val="a0"/>
        <w:spacing w:before="156" w:after="156"/>
      </w:pPr>
      <w:bookmarkStart w:id="3" w:name="_Toc530477856"/>
      <w:r>
        <w:t>定义</w:t>
      </w:r>
      <w:bookmarkEnd w:id="3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提示：列出本文件中用到的专门术语的定义、外文首字母组词的原词组。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4" w:name="_Toc530477857"/>
      <w:r>
        <w:t>参考资料</w:t>
      </w:r>
      <w:bookmarkEnd w:id="4"/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提示：列出用</w:t>
      </w:r>
      <w:proofErr w:type="gramStart"/>
      <w:r>
        <w:rPr>
          <w:rFonts w:ascii="Times New Roman" w:hAnsi="Times New Roman"/>
          <w:i/>
          <w:color w:val="0000FF"/>
        </w:rPr>
        <w:t>的着</w:t>
      </w:r>
      <w:proofErr w:type="gramEnd"/>
      <w:r>
        <w:rPr>
          <w:rFonts w:ascii="Times New Roman" w:hAnsi="Times New Roman"/>
          <w:i/>
          <w:color w:val="0000FF"/>
        </w:rPr>
        <w:t>的参考资料，如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a.</w:t>
      </w:r>
      <w:r>
        <w:rPr>
          <w:rFonts w:ascii="Times New Roman" w:hAnsi="Times New Roman"/>
          <w:i/>
          <w:color w:val="0000FF"/>
        </w:rPr>
        <w:t>本项目的经核准的计划任务书或合同，上级机关的批文。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b.</w:t>
      </w:r>
      <w:r>
        <w:rPr>
          <w:rFonts w:ascii="Times New Roman" w:hAnsi="Times New Roman"/>
          <w:i/>
          <w:color w:val="0000FF"/>
        </w:rPr>
        <w:t>属于本项目的其他已发表的文件</w:t>
      </w:r>
    </w:p>
    <w:p w:rsidR="000B019E" w:rsidRDefault="00D46B9D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c.</w:t>
      </w:r>
      <w:r>
        <w:rPr>
          <w:rFonts w:ascii="Times New Roman" w:hAnsi="Times New Roman"/>
          <w:i/>
          <w:color w:val="0000FF"/>
        </w:rPr>
        <w:t>本文件中各处引用的文件、资料、包括所需用到的软件开发标准。</w:t>
      </w:r>
    </w:p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"/>
        <w:spacing w:after="156"/>
      </w:pPr>
      <w:bookmarkStart w:id="5" w:name="_Toc530477858"/>
      <w:r>
        <w:lastRenderedPageBreak/>
        <w:t>外部设计</w:t>
      </w:r>
      <w:bookmarkEnd w:id="5"/>
    </w:p>
    <w:p w:rsidR="000B019E" w:rsidRDefault="00D46B9D">
      <w:pPr>
        <w:pStyle w:val="a0"/>
        <w:spacing w:before="156" w:after="156"/>
      </w:pPr>
      <w:bookmarkStart w:id="6" w:name="_Toc530477859"/>
      <w:r>
        <w:t>数据库环境说明</w:t>
      </w:r>
      <w:bookmarkEnd w:id="6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数据库：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实例名</w:t>
      </w:r>
    </w:p>
    <w:p w:rsidR="000B019E" w:rsidRDefault="00D46B9D">
      <w:pPr>
        <w:pStyle w:val="a0"/>
        <w:spacing w:before="156" w:after="156"/>
      </w:pPr>
      <w:bookmarkStart w:id="7" w:name="_Toc530477860"/>
      <w:r>
        <w:t>数据库命名规则</w:t>
      </w:r>
      <w:bookmarkEnd w:id="7"/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数据库所有表名称小写。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表名称长度控制在</w:t>
      </w:r>
      <w:r>
        <w:rPr>
          <w:rFonts w:ascii="Times New Roman" w:hAnsi="Times New Roman"/>
        </w:rPr>
        <w:t xml:space="preserve"> 30 </w:t>
      </w:r>
      <w:proofErr w:type="gramStart"/>
      <w:r>
        <w:rPr>
          <w:rFonts w:ascii="Times New Roman" w:hAnsi="Times New Roman"/>
        </w:rPr>
        <w:t>个</w:t>
      </w:r>
      <w:proofErr w:type="gramEnd"/>
      <w:r>
        <w:rPr>
          <w:rFonts w:ascii="Times New Roman" w:hAnsi="Times New Roman"/>
        </w:rPr>
        <w:t>以内。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表名称尽量采用意思明确的英文或英文单词的缩写。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多个英文单词组成的表一般取缩写的形式，并以下划线（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 xml:space="preserve"> _</w:t>
      </w:r>
      <w:proofErr w:type="gramStart"/>
      <w:r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/>
        </w:rPr>
        <w:t>）隔开。</w:t>
      </w:r>
    </w:p>
    <w:p w:rsidR="000B019E" w:rsidRDefault="00D46B9D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表名、字段名、视图名、索引名、存储过程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函数名、触发器、</w:t>
      </w:r>
      <w:r>
        <w:rPr>
          <w:rFonts w:ascii="Times New Roman" w:hAnsi="Times New Roman"/>
        </w:rPr>
        <w:t>SQL</w:t>
      </w:r>
      <w:r>
        <w:rPr>
          <w:rFonts w:ascii="Times New Roman" w:hAnsi="Times New Roman"/>
        </w:rPr>
        <w:t>语句</w:t>
      </w:r>
    </w:p>
    <w:p w:rsidR="000D31FB" w:rsidRDefault="00D46B9D" w:rsidP="000D31FB">
      <w:pPr>
        <w:pStyle w:val="a0"/>
        <w:spacing w:before="156" w:after="156"/>
      </w:pPr>
      <w:bookmarkStart w:id="8" w:name="_Toc530477861"/>
      <w:r>
        <w:t>数据字典设计</w:t>
      </w:r>
      <w:bookmarkEnd w:id="8"/>
    </w:p>
    <w:p w:rsidR="000D31FB" w:rsidRDefault="000D31FB" w:rsidP="000D31FB">
      <w:pPr>
        <w:pStyle w:val="a0"/>
        <w:numPr>
          <w:ilvl w:val="0"/>
          <w:numId w:val="0"/>
        </w:numPr>
        <w:spacing w:before="156" w:after="156"/>
        <w:ind w:left="567"/>
      </w:pPr>
      <w:r>
        <w:rPr>
          <w:rFonts w:hint="eastAsia"/>
        </w:rPr>
        <w:t>数据字典</w:t>
      </w:r>
    </w:p>
    <w:tbl>
      <w:tblPr>
        <w:tblW w:w="8897" w:type="dxa"/>
        <w:tblInd w:w="42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701"/>
        <w:gridCol w:w="4961"/>
      </w:tblGrid>
      <w:tr w:rsidR="000D31FB" w:rsidTr="00E214EE">
        <w:trPr>
          <w:trHeight w:val="400"/>
        </w:trPr>
        <w:tc>
          <w:tcPr>
            <w:tcW w:w="817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名词</w:t>
            </w:r>
          </w:p>
        </w:tc>
        <w:tc>
          <w:tcPr>
            <w:tcW w:w="1701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英文标识</w:t>
            </w:r>
          </w:p>
        </w:tc>
        <w:tc>
          <w:tcPr>
            <w:tcW w:w="4961" w:type="dxa"/>
            <w:shd w:val="clear" w:color="auto" w:fill="548DD4"/>
            <w:vAlign w:val="center"/>
          </w:tcPr>
          <w:p w:rsidR="000D31FB" w:rsidRDefault="000D31FB" w:rsidP="00E214EE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备注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账户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账号表，有不同的角色和管理权限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派遣</w:t>
            </w:r>
            <w:r w:rsidR="00E214EE">
              <w:rPr>
                <w:sz w:val="21"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t>dis</w:t>
            </w:r>
            <w:r>
              <w:rPr>
                <w:rFonts w:hint="eastAsia"/>
              </w:rPr>
              <w:t>patch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派遣方客户，一般是劳务派遣公司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合作</w:t>
            </w:r>
            <w:r w:rsidR="00E214EE">
              <w:rPr>
                <w:sz w:val="21"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cooperation</w:t>
            </w:r>
          </w:p>
        </w:tc>
        <w:tc>
          <w:tcPr>
            <w:tcW w:w="4961" w:type="dxa"/>
            <w:vAlign w:val="center"/>
          </w:tcPr>
          <w:p w:rsidR="000D31FB" w:rsidRPr="00E23AF9" w:rsidRDefault="000D31FB" w:rsidP="00E214EE">
            <w:r>
              <w:rPr>
                <w:rFonts w:hint="eastAsia"/>
              </w:rPr>
              <w:t>合作客户，一般是工厂等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供应商</w:t>
            </w:r>
          </w:p>
        </w:tc>
        <w:tc>
          <w:tcPr>
            <w:tcW w:w="170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 w:rsidRPr="00321C3D">
              <w:t>supplie</w:t>
            </w:r>
            <w:r>
              <w:t>r</w:t>
            </w:r>
          </w:p>
        </w:tc>
        <w:tc>
          <w:tcPr>
            <w:tcW w:w="4961" w:type="dxa"/>
            <w:vAlign w:val="center"/>
          </w:tcPr>
          <w:p w:rsidR="000D31FB" w:rsidRDefault="000D31F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人力供应商，一般是学校等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五险</w:t>
            </w:r>
            <w:proofErr w:type="gramStart"/>
            <w:r>
              <w:rPr>
                <w:sz w:val="21"/>
                <w:szCs w:val="21"/>
              </w:rPr>
              <w:t>一</w:t>
            </w:r>
            <w:proofErr w:type="gramEnd"/>
            <w:r>
              <w:rPr>
                <w:sz w:val="21"/>
                <w:szCs w:val="21"/>
              </w:rPr>
              <w:t>金</w:t>
            </w:r>
          </w:p>
        </w:tc>
        <w:tc>
          <w:tcPr>
            <w:tcW w:w="1701" w:type="dxa"/>
            <w:vAlign w:val="center"/>
          </w:tcPr>
          <w:p w:rsidR="00E214EE" w:rsidRPr="00321C3D" w:rsidRDefault="009D669B" w:rsidP="00E214EE">
            <w:r w:rsidRPr="009D669B">
              <w:t>security</w:t>
            </w:r>
          </w:p>
        </w:tc>
        <w:tc>
          <w:tcPr>
            <w:tcW w:w="4961" w:type="dxa"/>
            <w:vAlign w:val="center"/>
          </w:tcPr>
          <w:p w:rsidR="00E214EE" w:rsidRDefault="009D669B" w:rsidP="007A12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国家为劳动者提供的社会保障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包括</w:t>
            </w:r>
            <w:r w:rsidR="007A1246">
              <w:rPr>
                <w:rFonts w:hint="eastAsia"/>
                <w:sz w:val="21"/>
                <w:szCs w:val="21"/>
              </w:rPr>
              <w:t>社保</w:t>
            </w:r>
            <w:r>
              <w:rPr>
                <w:rFonts w:hint="eastAsia"/>
                <w:sz w:val="21"/>
                <w:szCs w:val="21"/>
              </w:rPr>
              <w:t>（</w:t>
            </w:r>
            <w:r w:rsidR="007A1246">
              <w:rPr>
                <w:rFonts w:hint="eastAsia"/>
                <w:sz w:val="21"/>
                <w:szCs w:val="21"/>
              </w:rPr>
              <w:t>养老、工伤、失业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A1246">
              <w:rPr>
                <w:rFonts w:hint="eastAsia"/>
                <w:sz w:val="21"/>
                <w:szCs w:val="21"/>
              </w:rPr>
              <w:t>、</w:t>
            </w:r>
            <w:proofErr w:type="gramStart"/>
            <w:r w:rsidR="007A1246">
              <w:rPr>
                <w:rFonts w:hint="eastAsia"/>
                <w:sz w:val="21"/>
                <w:szCs w:val="21"/>
              </w:rPr>
              <w:t>医</w:t>
            </w:r>
            <w:proofErr w:type="gramEnd"/>
            <w:r w:rsidR="007A1246">
              <w:rPr>
                <w:rFonts w:hint="eastAsia"/>
                <w:sz w:val="21"/>
                <w:szCs w:val="21"/>
              </w:rPr>
              <w:t>保（医疗、大病、生育）和公积金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医</w:t>
            </w:r>
            <w:proofErr w:type="gramEnd"/>
            <w:r>
              <w:rPr>
                <w:sz w:val="21"/>
                <w:szCs w:val="21"/>
              </w:rPr>
              <w:t>保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medical</w:t>
            </w:r>
          </w:p>
        </w:tc>
        <w:tc>
          <w:tcPr>
            <w:tcW w:w="4961" w:type="dxa"/>
            <w:vAlign w:val="center"/>
          </w:tcPr>
          <w:p w:rsidR="000D31FB" w:rsidRPr="00A27F69" w:rsidRDefault="002A5D1C" w:rsidP="00E214EE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医</w:t>
            </w:r>
            <w:proofErr w:type="gramEnd"/>
            <w:r>
              <w:rPr>
                <w:color w:val="000000" w:themeColor="text1"/>
              </w:rPr>
              <w:t>保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社保</w:t>
            </w:r>
          </w:p>
        </w:tc>
        <w:tc>
          <w:tcPr>
            <w:tcW w:w="1701" w:type="dxa"/>
            <w:vAlign w:val="center"/>
          </w:tcPr>
          <w:p w:rsidR="000D31FB" w:rsidRPr="00E271AE" w:rsidRDefault="002A5D1C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social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社保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公积</w:t>
            </w:r>
            <w:r w:rsidR="00D97ADD">
              <w:rPr>
                <w:sz w:val="21"/>
                <w:szCs w:val="21"/>
              </w:rPr>
              <w:t>金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fund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公积金</w:t>
            </w:r>
          </w:p>
        </w:tc>
      </w:tr>
      <w:tr w:rsidR="007A1246" w:rsidTr="00E214EE">
        <w:trPr>
          <w:trHeight w:val="340"/>
        </w:trPr>
        <w:tc>
          <w:tcPr>
            <w:tcW w:w="817" w:type="dxa"/>
            <w:vAlign w:val="center"/>
          </w:tcPr>
          <w:p w:rsidR="007A1246" w:rsidRDefault="007A1246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基数</w:t>
            </w:r>
          </w:p>
        </w:tc>
        <w:tc>
          <w:tcPr>
            <w:tcW w:w="1701" w:type="dxa"/>
            <w:vAlign w:val="center"/>
          </w:tcPr>
          <w:p w:rsidR="007A1246" w:rsidRDefault="00F73D7B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</w:t>
            </w: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rPr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员工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employee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员工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内部员工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外派员工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Default="00E214EE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人才库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Default="000D31FB" w:rsidP="00E214E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E214EE">
            <w:r>
              <w:t>额外</w:t>
            </w:r>
          </w:p>
        </w:tc>
        <w:tc>
          <w:tcPr>
            <w:tcW w:w="1701" w:type="dxa"/>
            <w:vAlign w:val="center"/>
          </w:tcPr>
          <w:p w:rsidR="000D31FB" w:rsidRDefault="002A5D1C" w:rsidP="00E214E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extra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额外补充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3B2119" w:rsidRDefault="000D31FB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0D31FB" w:rsidRDefault="002A5D1C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结算</w:t>
            </w:r>
            <w:r w:rsidR="00E214EE">
              <w:rPr>
                <w:rFonts w:ascii="Times New Roman" w:hAnsi="Times New Roman"/>
                <w:color w:val="000000" w:themeColor="text1"/>
                <w:sz w:val="21"/>
              </w:rPr>
              <w:t>单</w:t>
            </w:r>
          </w:p>
        </w:tc>
        <w:tc>
          <w:tcPr>
            <w:tcW w:w="1701" w:type="dxa"/>
            <w:vAlign w:val="center"/>
          </w:tcPr>
          <w:p w:rsidR="000D31FB" w:rsidRPr="008211F1" w:rsidRDefault="002A5D1C" w:rsidP="00E214EE">
            <w:pPr>
              <w:rPr>
                <w:rFonts w:ascii="Times New Roman" w:hAnsi="Times New Roman"/>
                <w:color w:val="000000" w:themeColor="text1"/>
                <w:sz w:val="21"/>
              </w:rPr>
            </w:pPr>
            <w:r w:rsidRPr="002A5D1C">
              <w:rPr>
                <w:rFonts w:hint="eastAsia"/>
                <w:sz w:val="21"/>
                <w:szCs w:val="21"/>
              </w:rPr>
              <w:t>settlement</w:t>
            </w:r>
          </w:p>
        </w:tc>
        <w:tc>
          <w:tcPr>
            <w:tcW w:w="4961" w:type="dxa"/>
            <w:vAlign w:val="center"/>
          </w:tcPr>
          <w:p w:rsidR="000D31FB" w:rsidRDefault="00E214EE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合作单位需要按照服务项目和派遣单位进行相应的结算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color w:val="000000" w:themeColor="text1"/>
                <w:sz w:val="21"/>
                <w:szCs w:val="21"/>
              </w:rPr>
              <w:t>将结算明细进行汇总形成</w:t>
            </w:r>
            <w:r w:rsidR="00D97ADD">
              <w:rPr>
                <w:color w:val="000000" w:themeColor="text1"/>
                <w:sz w:val="21"/>
                <w:szCs w:val="21"/>
              </w:rPr>
              <w:t>结算单</w:t>
            </w: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普通结算单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小时工结算单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E214EE" w:rsidTr="00E214EE">
        <w:trPr>
          <w:trHeight w:val="340"/>
        </w:trPr>
        <w:tc>
          <w:tcPr>
            <w:tcW w:w="817" w:type="dxa"/>
            <w:vAlign w:val="center"/>
          </w:tcPr>
          <w:p w:rsidR="00E214EE" w:rsidRPr="003B2119" w:rsidRDefault="00E214EE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商业保险结算单</w:t>
            </w:r>
          </w:p>
        </w:tc>
        <w:tc>
          <w:tcPr>
            <w:tcW w:w="1701" w:type="dxa"/>
            <w:vAlign w:val="center"/>
          </w:tcPr>
          <w:p w:rsidR="00E214EE" w:rsidRPr="002A5D1C" w:rsidRDefault="00E214EE" w:rsidP="00E214EE">
            <w:pPr>
              <w:rPr>
                <w:sz w:val="21"/>
                <w:szCs w:val="21"/>
              </w:rPr>
            </w:pP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3B2119" w:rsidRDefault="000D31FB" w:rsidP="00E214EE">
            <w:pPr>
              <w:widowControl/>
              <w:jc w:val="left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:rsidR="000D31FB" w:rsidRDefault="00ED2396" w:rsidP="002A5D1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保险</w:t>
            </w:r>
            <w:r w:rsidR="007A1246">
              <w:rPr>
                <w:rFonts w:ascii="Times New Roman" w:hAnsi="Times New Roman"/>
                <w:color w:val="000000" w:themeColor="text1"/>
                <w:sz w:val="21"/>
              </w:rPr>
              <w:t>产品</w:t>
            </w:r>
          </w:p>
        </w:tc>
        <w:tc>
          <w:tcPr>
            <w:tcW w:w="1701" w:type="dxa"/>
            <w:vAlign w:val="center"/>
          </w:tcPr>
          <w:p w:rsidR="000D31FB" w:rsidRPr="008C744A" w:rsidRDefault="002A5D1C" w:rsidP="00E214EE">
            <w:pPr>
              <w:rPr>
                <w:rFonts w:ascii="Times New Roman" w:hAnsi="Times New Roman"/>
                <w:sz w:val="21"/>
              </w:rPr>
            </w:pPr>
            <w:r w:rsidRPr="002A5D1C">
              <w:rPr>
                <w:rFonts w:hint="eastAsia"/>
                <w:sz w:val="21"/>
                <w:szCs w:val="21"/>
              </w:rPr>
              <w:t>insure</w:t>
            </w:r>
          </w:p>
        </w:tc>
        <w:tc>
          <w:tcPr>
            <w:tcW w:w="4961" w:type="dxa"/>
            <w:vAlign w:val="center"/>
          </w:tcPr>
          <w:p w:rsidR="000D31FB" w:rsidRDefault="00D97ADD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保险产品，保险参保单等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D97ADD" w:rsidP="00D97AD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合同</w:t>
            </w:r>
          </w:p>
        </w:tc>
        <w:tc>
          <w:tcPr>
            <w:tcW w:w="1701" w:type="dxa"/>
            <w:vAlign w:val="center"/>
          </w:tcPr>
          <w:p w:rsidR="000D31FB" w:rsidRPr="001A0773" w:rsidRDefault="00D97ADD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contract</w:t>
            </w:r>
          </w:p>
        </w:tc>
        <w:tc>
          <w:tcPr>
            <w:tcW w:w="4961" w:type="dxa"/>
            <w:vAlign w:val="center"/>
          </w:tcPr>
          <w:p w:rsidR="000D31FB" w:rsidRPr="001A0773" w:rsidRDefault="00D97ADD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合同分为四种平台和派遣方，平台和合作客户，派遣方和合作单位，派遣方和员工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F702A0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工资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salary</w:t>
            </w:r>
          </w:p>
        </w:tc>
        <w:tc>
          <w:tcPr>
            <w:tcW w:w="4961" w:type="dxa"/>
            <w:vAlign w:val="center"/>
          </w:tcPr>
          <w:p w:rsidR="000D31FB" w:rsidRPr="001A0773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工资表</w:t>
            </w:r>
          </w:p>
        </w:tc>
      </w:tr>
      <w:tr w:rsidR="000D31FB" w:rsidTr="00E214EE">
        <w:trPr>
          <w:trHeight w:val="340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Pr="001A0773" w:rsidRDefault="00E214EE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财务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finance</w:t>
            </w:r>
          </w:p>
        </w:tc>
        <w:tc>
          <w:tcPr>
            <w:tcW w:w="4961" w:type="dxa"/>
            <w:vAlign w:val="center"/>
          </w:tcPr>
          <w:p w:rsidR="000D31FB" w:rsidRPr="001A0773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财务信息表</w:t>
            </w:r>
          </w:p>
        </w:tc>
      </w:tr>
      <w:tr w:rsidR="000D31FB" w:rsidTr="00D97ADD">
        <w:trPr>
          <w:trHeight w:val="375"/>
        </w:trPr>
        <w:tc>
          <w:tcPr>
            <w:tcW w:w="817" w:type="dxa"/>
            <w:vAlign w:val="center"/>
          </w:tcPr>
          <w:p w:rsidR="000D31FB" w:rsidRPr="0016585D" w:rsidRDefault="000D31FB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0D31FB" w:rsidRDefault="00F702A0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服务</w:t>
            </w:r>
          </w:p>
        </w:tc>
        <w:tc>
          <w:tcPr>
            <w:tcW w:w="1701" w:type="dxa"/>
            <w:vAlign w:val="center"/>
          </w:tcPr>
          <w:p w:rsidR="000D31FB" w:rsidRPr="001A0773" w:rsidRDefault="00F702A0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ser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ve</w:t>
            </w:r>
          </w:p>
        </w:tc>
        <w:tc>
          <w:tcPr>
            <w:tcW w:w="4961" w:type="dxa"/>
            <w:vAlign w:val="center"/>
          </w:tcPr>
          <w:p w:rsidR="000D31FB" w:rsidRDefault="00F702A0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合同服务项目表</w:t>
            </w:r>
          </w:p>
        </w:tc>
      </w:tr>
      <w:tr w:rsidR="00E214EE" w:rsidTr="00D97ADD">
        <w:trPr>
          <w:trHeight w:val="375"/>
        </w:trPr>
        <w:tc>
          <w:tcPr>
            <w:tcW w:w="817" w:type="dxa"/>
            <w:vAlign w:val="center"/>
          </w:tcPr>
          <w:p w:rsidR="00E214EE" w:rsidRPr="0016585D" w:rsidRDefault="00E214EE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E214EE" w:rsidRDefault="00E214EE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任务分配</w:t>
            </w:r>
          </w:p>
        </w:tc>
        <w:tc>
          <w:tcPr>
            <w:tcW w:w="1701" w:type="dxa"/>
            <w:vAlign w:val="center"/>
          </w:tcPr>
          <w:p w:rsidR="00E214EE" w:rsidRDefault="00E214EE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task</w:t>
            </w:r>
          </w:p>
        </w:tc>
        <w:tc>
          <w:tcPr>
            <w:tcW w:w="4961" w:type="dxa"/>
            <w:vAlign w:val="center"/>
          </w:tcPr>
          <w:p w:rsidR="00E214EE" w:rsidRDefault="00E214EE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如果合作单位数量较多时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派遣单位需要将</w:t>
            </w:r>
            <w:r>
              <w:rPr>
                <w:rFonts w:hint="eastAsia"/>
                <w:color w:val="000000" w:themeColor="text1"/>
              </w:rPr>
              <w:t>其</w:t>
            </w:r>
            <w:r>
              <w:rPr>
                <w:color w:val="000000" w:themeColor="text1"/>
              </w:rPr>
              <w:t>分配给不同的客</w:t>
            </w:r>
            <w:proofErr w:type="gramStart"/>
            <w:r>
              <w:rPr>
                <w:color w:val="000000" w:themeColor="text1"/>
              </w:rPr>
              <w:t>服进行</w:t>
            </w:r>
            <w:proofErr w:type="gramEnd"/>
            <w:r>
              <w:rPr>
                <w:color w:val="000000" w:themeColor="text1"/>
              </w:rPr>
              <w:t>管理</w:t>
            </w: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离职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退休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参保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扣款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根据结算单的结算总额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在合作单位账户余额中扣除相应的金额</w:t>
            </w:r>
          </w:p>
        </w:tc>
      </w:tr>
      <w:tr w:rsidR="007A1246" w:rsidTr="00D97ADD">
        <w:trPr>
          <w:trHeight w:val="375"/>
        </w:trPr>
        <w:tc>
          <w:tcPr>
            <w:tcW w:w="817" w:type="dxa"/>
            <w:vAlign w:val="center"/>
          </w:tcPr>
          <w:p w:rsidR="007A1246" w:rsidRPr="0016585D" w:rsidRDefault="007A1246" w:rsidP="00E214EE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1418" w:type="dxa"/>
            <w:vAlign w:val="center"/>
          </w:tcPr>
          <w:p w:rsidR="007A1246" w:rsidRDefault="007A1246" w:rsidP="00F702A0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发放工资</w:t>
            </w:r>
          </w:p>
        </w:tc>
        <w:tc>
          <w:tcPr>
            <w:tcW w:w="1701" w:type="dxa"/>
            <w:vAlign w:val="center"/>
          </w:tcPr>
          <w:p w:rsidR="007A1246" w:rsidRDefault="007A1246" w:rsidP="00E214EE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vAlign w:val="center"/>
          </w:tcPr>
          <w:p w:rsidR="007A1246" w:rsidRDefault="007A1246" w:rsidP="00E214EE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在得到银行反馈消息后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确认工资已经发放</w:t>
            </w:r>
          </w:p>
        </w:tc>
      </w:tr>
    </w:tbl>
    <w:p w:rsidR="000B019E" w:rsidRDefault="000B019E">
      <w:pPr>
        <w:widowControl/>
        <w:jc w:val="left"/>
        <w:rPr>
          <w:rFonts w:ascii="Times New Roman" w:hAnsi="Times New Roman"/>
        </w:rPr>
      </w:pPr>
    </w:p>
    <w:p w:rsidR="000B019E" w:rsidRDefault="00D46B9D">
      <w:pPr>
        <w:pStyle w:val="a0"/>
        <w:spacing w:before="156" w:after="156"/>
      </w:pPr>
      <w:bookmarkStart w:id="9" w:name="_Toc530477862"/>
      <w:r>
        <w:t>安全保密设计</w:t>
      </w:r>
      <w:bookmarkEnd w:id="9"/>
    </w:p>
    <w:p w:rsidR="000B019E" w:rsidRDefault="00D46B9D">
      <w:pPr>
        <w:widowControl/>
        <w:ind w:firstLine="425"/>
        <w:jc w:val="left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提示：说明在数据库的设计中，将如何通过区分不同的访问者、不同的访问类型和不同的数据对象，进行分别对待而获得的数据库安全保密的设计考虑。</w:t>
      </w:r>
    </w:p>
    <w:p w:rsidR="000B019E" w:rsidRDefault="000B019E">
      <w:pPr>
        <w:widowControl/>
        <w:tabs>
          <w:tab w:val="left" w:pos="540"/>
          <w:tab w:val="left" w:pos="1260"/>
        </w:tabs>
        <w:spacing w:after="120"/>
        <w:jc w:val="left"/>
        <w:rPr>
          <w:rFonts w:ascii="Times New Roman" w:hAnsi="Times New Roman"/>
          <w:i/>
          <w:color w:val="0000FF"/>
        </w:rPr>
      </w:pPr>
    </w:p>
    <w:p w:rsidR="000B019E" w:rsidRDefault="00D46B9D">
      <w:pPr>
        <w:pStyle w:val="a"/>
        <w:spacing w:after="156"/>
      </w:pPr>
      <w:bookmarkStart w:id="10" w:name="_Toc530477863"/>
      <w:r>
        <w:lastRenderedPageBreak/>
        <w:t>逻辑设计</w:t>
      </w:r>
      <w:bookmarkEnd w:id="10"/>
    </w:p>
    <w:p w:rsidR="002E75BD" w:rsidRDefault="00356AE1" w:rsidP="005F5759">
      <w:pPr>
        <w:pStyle w:val="a0"/>
        <w:spacing w:before="156" w:after="156"/>
      </w:pPr>
      <w:r>
        <w:rPr>
          <w:rFonts w:hint="eastAsia"/>
        </w:rPr>
        <w:t>平台与派遣方的实体联系图</w:t>
      </w:r>
    </w:p>
    <w:p w:rsidR="00AF28A0" w:rsidRDefault="00AF28A0"/>
    <w:p w:rsidR="002E75BD" w:rsidRDefault="00110D2F">
      <w:r>
        <w:object w:dxaOrig="6990" w:dyaOrig="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05pt;height:236.15pt" o:ole="">
            <v:imagedata r:id="rId16" o:title=""/>
          </v:shape>
          <o:OLEObject Type="Embed" ProgID="Visio.Drawing.15" ShapeID="_x0000_i1025" DrawAspect="Content" ObjectID="_1658752779" r:id="rId17"/>
        </w:object>
      </w:r>
    </w:p>
    <w:p w:rsidR="00356AE1" w:rsidRDefault="00356AE1"/>
    <w:p w:rsidR="00356AE1" w:rsidRDefault="00BC7085" w:rsidP="005F5759">
      <w:pPr>
        <w:pStyle w:val="a0"/>
        <w:spacing w:before="156" w:after="156"/>
      </w:pPr>
      <w:r>
        <w:rPr>
          <w:rFonts w:hint="eastAsia"/>
        </w:rPr>
        <w:t>派遣方和合作单位的实体联系图</w:t>
      </w:r>
    </w:p>
    <w:p w:rsidR="00BC7085" w:rsidRDefault="00110D2F" w:rsidP="00BC7085">
      <w:r>
        <w:object w:dxaOrig="9375" w:dyaOrig="4756">
          <v:shape id="_x0000_i1026" type="#_x0000_t75" style="width:415.3pt;height:210.8pt" o:ole="">
            <v:imagedata r:id="rId18" o:title=""/>
          </v:shape>
          <o:OLEObject Type="Embed" ProgID="Visio.Drawing.15" ShapeID="_x0000_i1026" DrawAspect="Content" ObjectID="_1658752780" r:id="rId19"/>
        </w:object>
      </w:r>
    </w:p>
    <w:p w:rsidR="00BC7085" w:rsidRDefault="002831FF" w:rsidP="005F5759">
      <w:pPr>
        <w:pStyle w:val="a0"/>
        <w:spacing w:before="156" w:after="156"/>
      </w:pPr>
      <w:r>
        <w:rPr>
          <w:rFonts w:hint="eastAsia"/>
        </w:rPr>
        <w:t>派遣方和内部员工的实体联系图</w:t>
      </w:r>
    </w:p>
    <w:p w:rsidR="002831FF" w:rsidRDefault="005F5759" w:rsidP="00BC7085">
      <w:r>
        <w:object w:dxaOrig="5806" w:dyaOrig="2670">
          <v:shape id="_x0000_i1027" type="#_x0000_t75" style="width:290.3pt;height:133.05pt" o:ole="">
            <v:imagedata r:id="rId20" o:title=""/>
          </v:shape>
          <o:OLEObject Type="Embed" ProgID="Visio.Drawing.15" ShapeID="_x0000_i1027" DrawAspect="Content" ObjectID="_1658752781" r:id="rId21"/>
        </w:object>
      </w:r>
    </w:p>
    <w:p w:rsidR="002831FF" w:rsidRDefault="002831FF" w:rsidP="00BC7085"/>
    <w:p w:rsidR="002831FF" w:rsidRDefault="002831FF" w:rsidP="002831FF">
      <w:r>
        <w:rPr>
          <w:rFonts w:hint="eastAsia"/>
        </w:rPr>
        <w:t xml:space="preserve">                  3.4 派遣方和外派员工</w:t>
      </w:r>
      <w:r w:rsidR="00F32076">
        <w:rPr>
          <w:rFonts w:hint="eastAsia"/>
        </w:rPr>
        <w:t>和合作客户</w:t>
      </w:r>
      <w:r>
        <w:rPr>
          <w:rFonts w:hint="eastAsia"/>
        </w:rPr>
        <w:t>的实体联系图</w:t>
      </w:r>
    </w:p>
    <w:p w:rsidR="002831FF" w:rsidRPr="002831FF" w:rsidRDefault="00F32076" w:rsidP="002831FF">
      <w:r>
        <w:object w:dxaOrig="8251" w:dyaOrig="5236">
          <v:shape id="_x0000_i1028" type="#_x0000_t75" style="width:412.4pt;height:262.1pt" o:ole="">
            <v:imagedata r:id="rId22" o:title=""/>
          </v:shape>
          <o:OLEObject Type="Embed" ProgID="Visio.Drawing.15" ShapeID="_x0000_i1028" DrawAspect="Content" ObjectID="_1658752782" r:id="rId23"/>
        </w:object>
      </w:r>
    </w:p>
    <w:p w:rsidR="002831FF" w:rsidRPr="002831FF" w:rsidRDefault="002831FF" w:rsidP="00BC7085"/>
    <w:p w:rsidR="000B019E" w:rsidRDefault="00D46B9D">
      <w:pPr>
        <w:pStyle w:val="a"/>
        <w:spacing w:after="156"/>
      </w:pPr>
      <w:bookmarkStart w:id="11" w:name="_Toc530477864"/>
      <w:r>
        <w:lastRenderedPageBreak/>
        <w:t>物理设计</w:t>
      </w:r>
      <w:bookmarkEnd w:id="11"/>
    </w:p>
    <w:p w:rsidR="000B019E" w:rsidRDefault="00D46B9D" w:rsidP="00AD3D55">
      <w:pPr>
        <w:pStyle w:val="a0"/>
        <w:spacing w:before="156" w:after="156"/>
      </w:pPr>
      <w:bookmarkStart w:id="12" w:name="_Toc530477865"/>
      <w:r>
        <w:t>数据表设计</w:t>
      </w:r>
      <w:bookmarkEnd w:id="12"/>
    </w:p>
    <w:p w:rsidR="00566AA1" w:rsidRDefault="00FD7EEB" w:rsidP="00566AA1">
      <w:pPr>
        <w:pStyle w:val="a1"/>
        <w:widowControl/>
        <w:jc w:val="left"/>
      </w:pPr>
      <w:r>
        <w:rPr>
          <w:rFonts w:hint="eastAsia"/>
        </w:rPr>
        <w:t>账号</w:t>
      </w:r>
    </w:p>
    <w:p w:rsidR="00566AA1" w:rsidRDefault="00566AA1" w:rsidP="00566AA1">
      <w:pPr>
        <w:pStyle w:val="ad"/>
        <w:ind w:firstLine="440"/>
        <w:rPr>
          <w:rFonts w:asciiTheme="minorEastAsia" w:eastAsiaTheme="minorEastAsia" w:hAnsiTheme="minorEastAsia" w:cstheme="minorEastAsia"/>
          <w:sz w:val="22"/>
          <w:szCs w:val="22"/>
        </w:rPr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-2-2</w:t>
      </w:r>
      <w:r w:rsidR="00FD7EEB">
        <w:rPr>
          <w:rFonts w:asciiTheme="minorEastAsia" w:eastAsiaTheme="minorEastAsia" w:hAnsiTheme="minorEastAsia" w:cstheme="minorEastAsia" w:hint="eastAsia"/>
          <w:sz w:val="22"/>
          <w:szCs w:val="22"/>
        </w:rPr>
        <w:t>账号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表</w:t>
      </w:r>
      <w:r>
        <w:rPr>
          <w:rFonts w:asciiTheme="minorEastAsia" w:eastAsiaTheme="minorEastAsia" w:hAnsiTheme="minorEastAsia" w:cstheme="minorEastAsia"/>
          <w:sz w:val="22"/>
          <w:szCs w:val="22"/>
        </w:rPr>
        <w:t>（</w:t>
      </w:r>
      <w:r w:rsidR="00FD7EEB">
        <w:rPr>
          <w:rFonts w:hint="eastAsia"/>
        </w:rPr>
        <w:t>account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66AA1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主键</w:t>
            </w:r>
            <w:r w:rsidRPr="007D30FF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7D30FF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7D30FF" w:rsidRDefault="00566AA1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73A0" w:rsidRPr="00F70193" w:rsidRDefault="005F73A0" w:rsidP="005F73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13"/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commentRangeEnd w:id="13"/>
            <w:r w:rsidR="00F172CE">
              <w:rPr>
                <w:rStyle w:val="af2"/>
              </w:rPr>
              <w:commentReference w:id="13"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AA1" w:rsidRPr="00F70193" w:rsidRDefault="00566AA1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/>
                <w:color w:val="000000" w:themeColor="text1"/>
                <w:sz w:val="21"/>
              </w:rPr>
              <w:t>编号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nickname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14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ch</w:t>
            </w:r>
            <w:r w:rsidR="00C26820">
              <w:rPr>
                <w:rFonts w:ascii="Times New Roman" w:hAnsi="Times New Roman" w:hint="eastAsia"/>
                <w:color w:val="000000" w:themeColor="text1"/>
                <w:sz w:val="21"/>
              </w:rPr>
              <w:t>ar(6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  <w:commentRangeEnd w:id="14"/>
            <w:r w:rsidR="00F172CE">
              <w:rPr>
                <w:rStyle w:val="af2"/>
              </w:rPr>
              <w:commentReference w:id="14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昵称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D044AC" w:rsidRDefault="00691353" w:rsidP="00566AA1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c</w:t>
            </w:r>
            <w:r w:rsidR="008A0B23" w:rsidRPr="00D044AC">
              <w:rPr>
                <w:rFonts w:ascii="Times New Roman" w:hAnsi="Times New Roman" w:hint="eastAsia"/>
                <w:color w:val="FF0000"/>
                <w:sz w:val="21"/>
              </w:rPr>
              <w:t>har(18</w:t>
            </w: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账号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密码</w:t>
            </w:r>
          </w:p>
        </w:tc>
      </w:tr>
      <w:tr w:rsidR="00A20365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role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Pr="00F70193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0365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账号角色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0_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平台管理员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派遣单位</w:t>
            </w:r>
          </w:p>
          <w:p w:rsidR="00A20365" w:rsidRDefault="00A20365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r w:rsidR="0078241A">
              <w:rPr>
                <w:rFonts w:ascii="Times New Roman" w:hAnsi="Times New Roman" w:hint="eastAsia"/>
                <w:color w:val="000000" w:themeColor="text1"/>
                <w:sz w:val="21"/>
              </w:rPr>
              <w:t>合作单位</w:t>
            </w:r>
          </w:p>
          <w:p w:rsidR="008A0B23" w:rsidRPr="00F70193" w:rsidRDefault="008A0B23" w:rsidP="008A0B23">
            <w:pPr>
              <w:widowControl/>
              <w:ind w:firstLineChars="900" w:firstLine="1890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3_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员工</w:t>
            </w:r>
          </w:p>
        </w:tc>
      </w:tr>
      <w:tr w:rsidR="0078241A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Pr="00F70193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所属公司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平台默认为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</w:p>
          <w:p w:rsidR="0078241A" w:rsidRDefault="0078241A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用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role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和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rid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可以确定账户属于那个派遣单位或者合作单位</w:t>
            </w:r>
          </w:p>
        </w:tc>
      </w:tr>
      <w:tr w:rsidR="00691353" w:rsidRPr="00370D0B" w:rsidTr="0069135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permisson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AE43FB" w:rsidRDefault="00643EA0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15"/>
            <w:del w:id="16" w:author="sdsc" w:date="2020-08-03T14:25:00Z">
              <w:r w:rsidRPr="00AE43FB" w:rsidDel="00034401">
                <w:rPr>
                  <w:rFonts w:ascii="Times New Roman" w:hAnsi="Times New Roman" w:hint="eastAsia"/>
                  <w:color w:val="000000" w:themeColor="text1"/>
                  <w:sz w:val="21"/>
                </w:rPr>
                <w:delText>tiny</w:delText>
              </w:r>
            </w:del>
            <w:proofErr w:type="spellStart"/>
            <w:r w:rsidR="00691353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commentRangeEnd w:id="15"/>
            <w:proofErr w:type="spellEnd"/>
            <w:r w:rsidR="00F172CE">
              <w:rPr>
                <w:rStyle w:val="af2"/>
              </w:rPr>
              <w:commentReference w:id="15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566AA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1353" w:rsidRPr="00F7019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权限</w:t>
            </w:r>
            <w:proofErr w:type="gramStart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使用位</w:t>
            </w:r>
            <w:proofErr w:type="gramEnd"/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运算</w:t>
            </w:r>
          </w:p>
          <w:p w:rsidR="00691353" w:rsidRPr="00F7019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位账号管理</w:t>
            </w:r>
          </w:p>
          <w:p w:rsidR="00691353" w:rsidRDefault="00691353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F70193">
              <w:rPr>
                <w:rFonts w:ascii="Times New Roman" w:hAnsi="Times New Roman" w:hint="eastAsia"/>
                <w:color w:val="000000" w:themeColor="text1"/>
                <w:sz w:val="21"/>
              </w:rPr>
              <w:t>位客户管理</w:t>
            </w:r>
          </w:p>
          <w:p w:rsidR="0078241A" w:rsidRDefault="0078241A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位工资审核</w:t>
            </w:r>
          </w:p>
          <w:p w:rsidR="0078241A" w:rsidRPr="00F70193" w:rsidRDefault="0078241A" w:rsidP="00691353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位财务管理</w:t>
            </w:r>
          </w:p>
        </w:tc>
      </w:tr>
    </w:tbl>
    <w:p w:rsidR="00566AA1" w:rsidRPr="00566AA1" w:rsidRDefault="00566AA1" w:rsidP="00566AA1">
      <w:pPr>
        <w:pStyle w:val="ad"/>
        <w:ind w:firstLine="420"/>
      </w:pPr>
    </w:p>
    <w:p w:rsidR="004338F7" w:rsidRDefault="00FD7EEB" w:rsidP="004338F7">
      <w:pPr>
        <w:pStyle w:val="a1"/>
        <w:widowControl/>
        <w:numPr>
          <w:ilvl w:val="2"/>
          <w:numId w:val="14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派遣单位客户</w:t>
      </w:r>
    </w:p>
    <w:p w:rsidR="004338F7" w:rsidRPr="00642E1B" w:rsidRDefault="004338F7" w:rsidP="004338F7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</w:t>
      </w:r>
      <w:r w:rsidR="00973D24">
        <w:rPr>
          <w:rFonts w:asciiTheme="minorEastAsia" w:eastAsiaTheme="minorEastAsia" w:hAnsiTheme="minorEastAsia" w:cstheme="minorEastAsia" w:hint="eastAsia"/>
          <w:sz w:val="22"/>
          <w:szCs w:val="22"/>
        </w:rPr>
        <w:t>派遣单位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客户表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>
        <w:t>dis</w:t>
      </w:r>
      <w:r>
        <w:rPr>
          <w:rFonts w:hint="eastAsia"/>
        </w:rPr>
        <w:t>patch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4338F7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4338F7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Default="004338F7" w:rsidP="004338F7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Pr="00370D0B" w:rsidRDefault="004338F7" w:rsidP="004338F7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38F7" w:rsidRPr="00370D0B" w:rsidRDefault="004338F7" w:rsidP="004338F7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2F78DA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rPr>
                <w:color w:val="FF0000"/>
              </w:rPr>
            </w:pPr>
            <w:proofErr w:type="gramStart"/>
            <w:r w:rsidRPr="002F78DA">
              <w:rPr>
                <w:color w:val="FF0000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4338F7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E43FB" w:rsidRDefault="00973D24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AD3D55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客户地址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lastRenderedPageBreak/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F90E19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F90E19">
              <w:rPr>
                <w:rFonts w:ascii="Times New Roman" w:hAnsi="Times New Roman" w:hint="eastAsia"/>
                <w:color w:val="FF0000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20</w:t>
            </w:r>
            <w:r w:rsidRPr="00F90E19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F90E19" w:rsidRDefault="00F90E19" w:rsidP="00FD7EEB">
            <w:pPr>
              <w:rPr>
                <w:color w:val="FF0000"/>
              </w:rPr>
            </w:pPr>
            <w:r w:rsidRPr="00F90E19">
              <w:rPr>
                <w:rFonts w:hint="eastAsia"/>
                <w:color w:val="FF0000"/>
              </w:rPr>
              <w:t>邮箱</w:t>
            </w:r>
          </w:p>
        </w:tc>
      </w:tr>
      <w:tr w:rsidR="00973D24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827A97" w:rsidRDefault="00A82EE7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5" w:history="1">
              <w:r w:rsidR="00973D24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827A97" w:rsidRDefault="00973D24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客户简介</w:t>
            </w:r>
          </w:p>
        </w:tc>
      </w:tr>
      <w:tr w:rsidR="00811B23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A0B23" w:rsidP="006676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11B23" w:rsidP="006676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Pr="00370D0B" w:rsidRDefault="00811B23" w:rsidP="006676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1B23" w:rsidRDefault="00811B23" w:rsidP="00667619">
            <w:r w:rsidRPr="00370D0B">
              <w:rPr>
                <w:rFonts w:hint="eastAsia"/>
              </w:rPr>
              <w:t>是否为合作客户</w:t>
            </w:r>
          </w:p>
          <w:p w:rsidR="00811B23" w:rsidRPr="00370D0B" w:rsidRDefault="00811B23" w:rsidP="00667619">
            <w:r w:rsidRPr="00370D0B">
              <w:rPr>
                <w:rFonts w:hint="eastAsia"/>
              </w:rPr>
              <w:t>0_ 潜在客户</w:t>
            </w:r>
          </w:p>
          <w:p w:rsidR="00811B23" w:rsidRPr="00370D0B" w:rsidRDefault="00811B23" w:rsidP="00667619">
            <w:r w:rsidRPr="00370D0B">
              <w:rPr>
                <w:rFonts w:hint="eastAsia"/>
              </w:rPr>
              <w:t>1_合作客户</w:t>
            </w:r>
          </w:p>
        </w:tc>
      </w:tr>
    </w:tbl>
    <w:p w:rsidR="00566AA1" w:rsidRDefault="00566AA1" w:rsidP="00566AA1">
      <w:pPr>
        <w:pStyle w:val="ad"/>
        <w:ind w:firstLine="420"/>
      </w:pPr>
    </w:p>
    <w:p w:rsidR="00973D24" w:rsidRDefault="00FD7EEB" w:rsidP="00973D24">
      <w:pPr>
        <w:pStyle w:val="a1"/>
        <w:widowControl/>
        <w:numPr>
          <w:ilvl w:val="2"/>
          <w:numId w:val="15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合作单位</w:t>
      </w:r>
      <w:r w:rsidR="00973D24">
        <w:rPr>
          <w:rFonts w:hint="eastAsia"/>
        </w:rPr>
        <w:t>客户</w:t>
      </w:r>
    </w:p>
    <w:p w:rsidR="00973D24" w:rsidRPr="00642E1B" w:rsidRDefault="00973D24" w:rsidP="00973D24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-2-3合作单位客户表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>
        <w:rPr>
          <w:rFonts w:hint="eastAsia"/>
        </w:rPr>
        <w:t>cooperation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344" w:rsidRPr="00370D0B" w:rsidRDefault="00973D24" w:rsidP="00FD7EEB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rPr>
                <w:color w:val="FF0000"/>
              </w:rPr>
            </w:pPr>
            <w:commentRangeStart w:id="17"/>
            <w:proofErr w:type="gramStart"/>
            <w:r w:rsidRPr="002F78DA">
              <w:rPr>
                <w:color w:val="FF0000"/>
              </w:rPr>
              <w:t>外键</w:t>
            </w:r>
            <w:commentRangeEnd w:id="17"/>
            <w:proofErr w:type="gramEnd"/>
            <w:r w:rsidR="00F172CE">
              <w:rPr>
                <w:rStyle w:val="af2"/>
              </w:rPr>
              <w:commentReference w:id="17"/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2F78DA" w:rsidRDefault="002F78DA" w:rsidP="00F73D7B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/>
                <w:color w:val="000000" w:themeColor="text1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rPr>
                <w:color w:val="000000" w:themeColor="text1"/>
              </w:rPr>
            </w:pPr>
            <w:proofErr w:type="gramStart"/>
            <w:r w:rsidRPr="000B32D4">
              <w:rPr>
                <w:rFonts w:hint="eastAsia"/>
                <w:color w:val="000000" w:themeColor="text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055344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dispatch的id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E43FB" w:rsidRDefault="002F78DA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AD3D55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客户地址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0B32D4" w:rsidRDefault="002F78DA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邮箱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827A97" w:rsidRDefault="00A82EE7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6" w:history="1">
              <w:r w:rsidR="002F78DA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827A97" w:rsidRDefault="002F78D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D7EEB">
            <w:r w:rsidRPr="00370D0B">
              <w:rPr>
                <w:rFonts w:hint="eastAsia"/>
              </w:rPr>
              <w:t>客户简介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8A0B23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r w:rsidRPr="00370D0B">
              <w:rPr>
                <w:rFonts w:hint="eastAsia"/>
              </w:rPr>
              <w:t>是否为合作客户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0_ 潜在客户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1_合作客户</w:t>
            </w:r>
          </w:p>
        </w:tc>
      </w:tr>
      <w:tr w:rsidR="002F78DA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Default="002F78DA" w:rsidP="00F90E1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DA" w:rsidRPr="00370D0B" w:rsidRDefault="002F78DA" w:rsidP="00F90E19">
            <w:r w:rsidRPr="00370D0B">
              <w:rPr>
                <w:rFonts w:hint="eastAsia"/>
              </w:rPr>
              <w:t>客户性质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0_政府部门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1_事业单位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2_人才市场、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3_学校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4_内资企业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5_外资企业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6_港澳台企业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7_内资工厂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8_外资工厂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9_港澳台工厂</w:t>
            </w:r>
          </w:p>
          <w:p w:rsidR="002F78DA" w:rsidRPr="00370D0B" w:rsidRDefault="002F78DA" w:rsidP="00F90E19">
            <w:r w:rsidRPr="00370D0B">
              <w:rPr>
                <w:rFonts w:hint="eastAsia"/>
              </w:rPr>
              <w:t>10_其它。</w:t>
            </w:r>
          </w:p>
        </w:tc>
      </w:tr>
    </w:tbl>
    <w:p w:rsidR="00973D24" w:rsidRDefault="00973D24" w:rsidP="00566AA1">
      <w:pPr>
        <w:pStyle w:val="ad"/>
        <w:ind w:firstLine="420"/>
      </w:pPr>
    </w:p>
    <w:p w:rsidR="00973D24" w:rsidRDefault="00FD7EEB" w:rsidP="00973D24">
      <w:pPr>
        <w:pStyle w:val="a1"/>
        <w:widowControl/>
        <w:numPr>
          <w:ilvl w:val="2"/>
          <w:numId w:val="16"/>
        </w:numPr>
        <w:jc w:val="left"/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供应商</w:t>
      </w:r>
      <w:r w:rsidR="00973D24">
        <w:rPr>
          <w:rFonts w:hint="eastAsia"/>
        </w:rPr>
        <w:t>客户</w:t>
      </w:r>
    </w:p>
    <w:p w:rsidR="00973D24" w:rsidRPr="00642E1B" w:rsidRDefault="00973D24" w:rsidP="00973D24">
      <w:pPr>
        <w:pStyle w:val="a1"/>
        <w:widowControl/>
        <w:numPr>
          <w:ilvl w:val="0"/>
          <w:numId w:val="0"/>
        </w:numPr>
        <w:ind w:leftChars="354" w:left="708" w:firstLineChars="500" w:firstLine="1100"/>
        <w:jc w:val="left"/>
      </w:pPr>
      <w:r w:rsidRPr="00642E1B">
        <w:rPr>
          <w:rFonts w:asciiTheme="minorEastAsia" w:eastAsiaTheme="minorEastAsia" w:hAnsiTheme="minorEastAsia" w:cstheme="minorEastAsia"/>
          <w:sz w:val="22"/>
          <w:szCs w:val="22"/>
        </w:rPr>
        <w:lastRenderedPageBreak/>
        <w:t>表4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-2-3</w:t>
      </w:r>
      <w:r w:rsidR="00507615">
        <w:rPr>
          <w:rFonts w:asciiTheme="minorEastAsia" w:eastAsiaTheme="minorEastAsia" w:hAnsiTheme="minorEastAsia" w:cstheme="minorEastAsia" w:hint="eastAsia"/>
          <w:sz w:val="22"/>
          <w:szCs w:val="22"/>
        </w:rPr>
        <w:t>供应</w:t>
      </w:r>
      <w:proofErr w:type="gramStart"/>
      <w:r w:rsidR="00507615">
        <w:rPr>
          <w:rFonts w:asciiTheme="minorEastAsia" w:eastAsiaTheme="minorEastAsia" w:hAnsiTheme="minorEastAsia" w:cstheme="minorEastAsia" w:hint="eastAsia"/>
          <w:sz w:val="22"/>
          <w:szCs w:val="22"/>
        </w:rPr>
        <w:t>商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客户表</w:t>
      </w:r>
      <w:proofErr w:type="gramEnd"/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（</w:t>
      </w:r>
      <w:r w:rsidR="00507615" w:rsidRPr="00321C3D">
        <w:t>supplie</w:t>
      </w:r>
      <w:r w:rsidR="00507615">
        <w:t>r</w:t>
      </w:r>
      <w:r w:rsidRPr="00642E1B">
        <w:rPr>
          <w:rFonts w:asciiTheme="minorEastAsia" w:eastAsiaTheme="minorEastAsia" w:hAnsiTheme="minorEastAsia" w:cstheme="minorEastAsia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973D24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Default="00973D24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D24" w:rsidRPr="00370D0B" w:rsidRDefault="00973D24" w:rsidP="00FD7EEB">
            <w:r w:rsidRPr="00370D0B">
              <w:rPr>
                <w:rFonts w:hint="eastAsia"/>
              </w:rPr>
              <w:t>客户</w:t>
            </w:r>
            <w:r w:rsidRPr="00370D0B">
              <w:t>编号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/>
                <w:color w:val="FF0000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2F78D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rPr>
                <w:color w:val="FF0000"/>
              </w:rPr>
            </w:pPr>
            <w:proofErr w:type="gramStart"/>
            <w:r w:rsidRPr="002F78DA">
              <w:rPr>
                <w:color w:val="FF0000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2F78DA" w:rsidRDefault="00062D7C" w:rsidP="00F73D7B">
            <w:pPr>
              <w:rPr>
                <w:color w:val="FF0000"/>
              </w:rPr>
            </w:pPr>
            <w:r w:rsidRPr="002F78DA">
              <w:rPr>
                <w:rFonts w:hint="eastAsia"/>
                <w:color w:val="FF0000"/>
              </w:rPr>
              <w:t>所属管理员id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/>
                <w:color w:val="000000" w:themeColor="text1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proofErr w:type="gramStart"/>
            <w:r w:rsidRPr="000B32D4">
              <w:rPr>
                <w:rFonts w:hint="eastAsia"/>
                <w:color w:val="000000" w:themeColor="text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dispatch的id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char(32)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nick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E43FB" w:rsidRDefault="00062D7C" w:rsidP="00FD7EEB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客户简称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widowControl/>
              <w:jc w:val="left"/>
              <w:rPr>
                <w:color w:val="000000" w:themeColor="text1"/>
              </w:rPr>
            </w:pPr>
            <w:r w:rsidRPr="00A27F69">
              <w:rPr>
                <w:rFonts w:ascii="Times New Roman" w:hAnsi="Times New Roman" w:hint="eastAsia"/>
                <w:color w:val="000000" w:themeColor="text1"/>
              </w:rPr>
              <w:t>business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27F6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业务类型（供应商才有）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0_顶岗实习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1_就业安置</w:t>
            </w:r>
          </w:p>
          <w:p w:rsidR="00062D7C" w:rsidRPr="00A27F69" w:rsidRDefault="00062D7C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2_其他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AD3D55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64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客户地址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4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客户联系人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联系人电话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wx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char(18)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联系人微信号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qq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Default="00062D7C" w:rsidP="00FD7EE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char</w:t>
            </w:r>
            <w:r>
              <w:rPr>
                <w:rFonts w:ascii="Times New Roman" w:hAnsi="Times New Roman" w:hint="eastAsia"/>
                <w:sz w:val="21"/>
              </w:rPr>
              <w:t>（</w:t>
            </w:r>
            <w:r>
              <w:rPr>
                <w:rFonts w:ascii="Times New Roman" w:hAnsi="Times New Roman" w:hint="eastAsia"/>
                <w:sz w:val="21"/>
              </w:rPr>
              <w:t>13</w:t>
            </w:r>
            <w:r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联系人QQ号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20</w:t>
            </w: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0B32D4" w:rsidRDefault="00062D7C" w:rsidP="00FD7EE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邮箱</w:t>
            </w:r>
          </w:p>
        </w:tc>
      </w:tr>
      <w:tr w:rsidR="00062D7C" w:rsidTr="00FD7EE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827A97" w:rsidRDefault="00A82EE7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27" w:history="1">
              <w:r w:rsidR="00062D7C" w:rsidRPr="00827A97">
                <w:rPr>
                  <w:rFonts w:ascii="Times New Roman" w:hAnsi="Times New Roman"/>
                  <w:color w:val="000000" w:themeColor="text1"/>
                </w:rPr>
                <w:t>intro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827A97" w:rsidRDefault="00062D7C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/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D7C" w:rsidRPr="00370D0B" w:rsidRDefault="00062D7C" w:rsidP="00FD7EEB">
            <w:r w:rsidRPr="00370D0B">
              <w:rPr>
                <w:rFonts w:hint="eastAsia"/>
              </w:rPr>
              <w:t>客户简介</w:t>
            </w:r>
          </w:p>
        </w:tc>
      </w:tr>
    </w:tbl>
    <w:p w:rsidR="00973D24" w:rsidRPr="00566AA1" w:rsidRDefault="00973D24" w:rsidP="00566AA1">
      <w:pPr>
        <w:pStyle w:val="ad"/>
        <w:ind w:firstLine="420"/>
      </w:pPr>
    </w:p>
    <w:p w:rsidR="00AD3D55" w:rsidRDefault="00AD3D55" w:rsidP="00AD3D55">
      <w:pPr>
        <w:pStyle w:val="ad"/>
        <w:ind w:firstLine="420"/>
      </w:pPr>
    </w:p>
    <w:p w:rsidR="001069FD" w:rsidRPr="00827A97" w:rsidRDefault="001069FD" w:rsidP="001069F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4.2.0</w:t>
      </w:r>
      <w:r w:rsidRPr="00827A97">
        <w:rPr>
          <w:rFonts w:hint="eastAsia"/>
          <w:color w:val="000000" w:themeColor="text1"/>
        </w:rPr>
        <w:t>客户财务信息</w:t>
      </w:r>
    </w:p>
    <w:p w:rsidR="001069FD" w:rsidRPr="00827A97" w:rsidRDefault="001069FD" w:rsidP="001069FD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4-2-5</w:t>
      </w:r>
      <w:r w:rsidRPr="00827A97">
        <w:rPr>
          <w:rFonts w:hint="eastAsia"/>
          <w:color w:val="000000" w:themeColor="text1"/>
        </w:rPr>
        <w:t>财务信息表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r w:rsidRPr="00827A97">
        <w:rPr>
          <w:rFonts w:hint="eastAsia"/>
          <w:color w:val="000000" w:themeColor="text1"/>
        </w:rPr>
        <w:t>finance</w:t>
      </w:r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c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03035F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FD7EEB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FD7EEB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Pr="00827A97" w:rsidRDefault="0003035F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035F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客户类型</w:t>
            </w:r>
          </w:p>
          <w:p w:rsidR="00FD7EEB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0_派遣方</w:t>
            </w:r>
          </w:p>
          <w:p w:rsidR="00FD7EEB" w:rsidRPr="00827A97" w:rsidRDefault="00FD7EEB" w:rsidP="00C6013D">
            <w:pPr>
              <w:widowControl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1_合作客户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hint="eastAsia"/>
                <w:color w:val="000000" w:themeColor="text1"/>
              </w:rPr>
              <w:t>统一社会信用代码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bank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AE43FB" w:rsidRDefault="001069FD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="004054F6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开户的银行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cardNo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C26820" w:rsidP="00C6013D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char(22</w:t>
            </w:r>
            <w:r w:rsidR="001069FD"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contact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联系人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char(13)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电话</w:t>
            </w:r>
          </w:p>
        </w:tc>
      </w:tr>
      <w:tr w:rsidR="001069FD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36</w:t>
            </w: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69FD" w:rsidRPr="00827A97" w:rsidRDefault="001069FD" w:rsidP="00C6013D">
            <w:pPr>
              <w:rPr>
                <w:color w:val="000000" w:themeColor="text1"/>
              </w:rPr>
            </w:pPr>
            <w:r w:rsidRPr="00827A97">
              <w:rPr>
                <w:rFonts w:hint="eastAsia"/>
                <w:color w:val="000000" w:themeColor="text1"/>
              </w:rPr>
              <w:t>公司地址</w:t>
            </w:r>
          </w:p>
        </w:tc>
      </w:tr>
      <w:tr w:rsidR="00956E88" w:rsidRPr="00827A97" w:rsidTr="00C6013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bankNo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B32D4">
              <w:rPr>
                <w:rFonts w:ascii="Times New Roman" w:hAnsi="Times New Roman" w:hint="eastAsia"/>
                <w:color w:val="000000" w:themeColor="text1"/>
                <w:sz w:val="21"/>
              </w:rPr>
              <w:t>char(20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6E88" w:rsidRPr="000B32D4" w:rsidRDefault="00956E88" w:rsidP="00C6013D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大额行号</w:t>
            </w:r>
          </w:p>
        </w:tc>
      </w:tr>
      <w:tr w:rsidR="00954B28" w:rsidRPr="00827A97" w:rsidTr="00954B28">
        <w:trPr>
          <w:trHeight w:val="61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balance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AE43FB" w:rsidRDefault="00954B28" w:rsidP="00C6013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10,2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4B28" w:rsidRPr="00827A97" w:rsidRDefault="00954B28" w:rsidP="00C601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公司余额</w:t>
            </w:r>
          </w:p>
        </w:tc>
      </w:tr>
      <w:tr w:rsidR="00C9447F" w:rsidRPr="00827A97" w:rsidTr="00954B28">
        <w:trPr>
          <w:trHeight w:val="61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D044AC" w:rsidRDefault="008A0B23" w:rsidP="00C6013D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color w:val="FF0000"/>
              </w:rPr>
              <w:t>comments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widowControl/>
              <w:jc w:val="left"/>
              <w:rPr>
                <w:color w:val="000000" w:themeColor="text1"/>
              </w:rPr>
            </w:pPr>
            <w:r w:rsidRPr="000B32D4">
              <w:rPr>
                <w:color w:val="000000" w:themeColor="text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0B32D4" w:rsidRDefault="00C9447F" w:rsidP="00C6013D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备注</w:t>
            </w:r>
          </w:p>
        </w:tc>
      </w:tr>
    </w:tbl>
    <w:p w:rsidR="001069FD" w:rsidRPr="00AD3D55" w:rsidRDefault="001069FD" w:rsidP="00AD3D55">
      <w:pPr>
        <w:pStyle w:val="ad"/>
        <w:ind w:firstLine="420"/>
      </w:pPr>
    </w:p>
    <w:p w:rsidR="00642E1B" w:rsidRDefault="00FB5AF3" w:rsidP="00FB5AF3">
      <w:pPr>
        <w:pStyle w:val="a1"/>
        <w:widowControl/>
        <w:jc w:val="left"/>
      </w:pPr>
      <w:r>
        <w:rPr>
          <w:rFonts w:hint="eastAsia"/>
        </w:rPr>
        <w:t>合同</w:t>
      </w:r>
    </w:p>
    <w:p w:rsidR="008B1623" w:rsidRPr="00DB3598" w:rsidRDefault="008B1623" w:rsidP="00321C3D">
      <w:pPr>
        <w:pStyle w:val="a1"/>
        <w:widowControl/>
        <w:numPr>
          <w:ilvl w:val="0"/>
          <w:numId w:val="0"/>
        </w:numPr>
        <w:ind w:leftChars="354" w:left="708" w:firstLineChars="400" w:firstLine="880"/>
        <w:jc w:val="left"/>
        <w:rPr>
          <w:color w:val="000000" w:themeColor="text1"/>
        </w:rPr>
      </w:pPr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表4</w:t>
      </w:r>
      <w:r w:rsidRPr="00DB3598">
        <w:rPr>
          <w:rFonts w:asciiTheme="minorEastAsia" w:eastAsiaTheme="minorEastAsia" w:hAnsiTheme="minorEastAsia" w:cstheme="minorEastAsia" w:hint="eastAsia"/>
          <w:color w:val="000000" w:themeColor="text1"/>
          <w:sz w:val="22"/>
          <w:szCs w:val="22"/>
        </w:rPr>
        <w:t>-2-3合同表</w:t>
      </w:r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（</w:t>
      </w:r>
      <w:hyperlink r:id="rId28" w:history="1">
        <w:r w:rsidRPr="00DB3598">
          <w:rPr>
            <w:rFonts w:eastAsia="宋体"/>
            <w:color w:val="000000" w:themeColor="text1"/>
            <w:sz w:val="22"/>
            <w:szCs w:val="22"/>
            <w:shd w:val="clear" w:color="auto" w:fill="F9F9F9"/>
          </w:rPr>
          <w:t>contract</w:t>
        </w:r>
      </w:hyperlink>
      <w:r w:rsidRPr="00DB3598">
        <w:rPr>
          <w:rFonts w:asciiTheme="minorEastAsia" w:eastAsiaTheme="minorEastAsia" w:hAnsiTheme="minorEastAsia" w:cstheme="minorEastAsia"/>
          <w:color w:val="000000" w:themeColor="text1"/>
          <w:sz w:val="22"/>
          <w:szCs w:val="22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8B1623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8B1623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char(11)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rPr>
                <w:color w:val="000000" w:themeColor="text1"/>
              </w:rPr>
            </w:pPr>
            <w:r w:rsidRPr="00DB3598">
              <w:rPr>
                <w:color w:val="000000" w:themeColor="text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1623" w:rsidRPr="00DB3598" w:rsidRDefault="008B1623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hint="eastAsia"/>
                <w:snapToGrid w:val="0"/>
                <w:color w:val="000000" w:themeColor="text1"/>
              </w:rPr>
              <w:t>合同id（规则为类型</w:t>
            </w:r>
            <w:r w:rsidRPr="00DB3598">
              <w:rPr>
                <w:snapToGrid w:val="0"/>
                <w:color w:val="000000" w:themeColor="text1"/>
              </w:rPr>
              <w:t>+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年份</w:t>
            </w:r>
            <w:r w:rsidRPr="00DB3598">
              <w:rPr>
                <w:snapToGrid w:val="0"/>
                <w:color w:val="000000" w:themeColor="text1"/>
              </w:rPr>
              <w:t>+</w:t>
            </w:r>
            <w:r w:rsidRPr="00DB3598">
              <w:rPr>
                <w:rFonts w:hint="eastAsia"/>
                <w:color w:val="000000" w:themeColor="text1"/>
              </w:rPr>
              <w:t>六位编号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，如“</w:t>
            </w:r>
            <w:r w:rsidRPr="00DB3598">
              <w:rPr>
                <w:snapToGrid w:val="0"/>
                <w:color w:val="000000" w:themeColor="text1"/>
              </w:rPr>
              <w:t>A2020000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00</w:t>
            </w:r>
            <w:r w:rsidRPr="00DB3598">
              <w:rPr>
                <w:snapToGrid w:val="0"/>
                <w:color w:val="000000" w:themeColor="text1"/>
              </w:rPr>
              <w:t>1</w:t>
            </w:r>
            <w:r w:rsidRPr="00DB3598">
              <w:rPr>
                <w:rFonts w:hint="eastAsia"/>
                <w:snapToGrid w:val="0"/>
                <w:color w:val="000000" w:themeColor="text1"/>
              </w:rPr>
              <w:t>”）</w:t>
            </w:r>
          </w:p>
        </w:tc>
      </w:tr>
      <w:tr w:rsidR="00827A97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/>
                <w:color w:val="000000" w:themeColor="text1"/>
                <w:sz w:val="21"/>
              </w:rPr>
              <w:t>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7A97" w:rsidRPr="00AE43FB" w:rsidRDefault="00827A97" w:rsidP="0021528D">
            <w:pPr>
              <w:widowControl/>
              <w:jc w:val="left"/>
              <w:rPr>
                <w:snapToGrid w:val="0"/>
                <w:color w:val="000000" w:themeColor="text1"/>
              </w:rPr>
            </w:pPr>
            <w:r w:rsidRPr="00AE43FB">
              <w:rPr>
                <w:rFonts w:hint="eastAsia"/>
                <w:snapToGrid w:val="0"/>
                <w:color w:val="000000" w:themeColor="text1"/>
              </w:rPr>
              <w:t>甲方id，平台为0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2F2C1C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b</w:t>
            </w:r>
            <w:r w:rsidR="002F3610" w:rsidRPr="00AE43FB">
              <w:rPr>
                <w:rFonts w:ascii="Times New Roman" w:hAnsi="Times New Roman"/>
                <w:color w:val="000000" w:themeColor="text1"/>
                <w:sz w:val="21"/>
              </w:rPr>
              <w:t>i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532C60" w:rsidP="0021528D">
            <w:pPr>
              <w:rPr>
                <w:color w:val="000000" w:themeColor="text1"/>
              </w:rPr>
            </w:pPr>
            <w:r>
              <w:rPr>
                <w:rStyle w:val="af2"/>
              </w:rPr>
              <w:commentReference w:id="18"/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AE43FB" w:rsidRDefault="00AC044D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乙方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id 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此处为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客户</w:t>
            </w:r>
            <w:r w:rsidR="002F3610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widowControl/>
              <w:jc w:val="left"/>
              <w:rPr>
                <w:color w:val="000000" w:themeColor="text1"/>
              </w:rPr>
            </w:pPr>
            <w:r w:rsidRPr="00AE43FB">
              <w:rPr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19"/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  <w:commentRangeEnd w:id="19"/>
            <w:r w:rsidR="00532C60">
              <w:rPr>
                <w:rStyle w:val="af2"/>
              </w:rPr>
              <w:commentReference w:id="19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类型</w:t>
            </w:r>
          </w:p>
          <w:p w:rsidR="00FB6C9A" w:rsidRPr="00AE43FB" w:rsidRDefault="00FB6C9A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A_</w:t>
            </w: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平台和派遣单位合同</w:t>
            </w:r>
          </w:p>
          <w:p w:rsidR="00FB6C9A" w:rsidRPr="00AE43FB" w:rsidRDefault="00231655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B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_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派遣单位和合作单位</w:t>
            </w:r>
          </w:p>
          <w:p w:rsidR="00FB6C9A" w:rsidRPr="00AE43FB" w:rsidRDefault="00231655" w:rsidP="0021528D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C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_</w:t>
            </w:r>
            <w:r w:rsidR="00FB6C9A"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派遣单位和员工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hint="eastAsia"/>
                <w:color w:val="000000" w:themeColor="text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合同生效时间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end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合同失效时间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状态：0-</w:t>
            </w:r>
            <w:r w:rsidR="00A82EE7">
              <w:rPr>
                <w:rFonts w:hint="eastAsia"/>
                <w:color w:val="000000" w:themeColor="text1"/>
              </w:rPr>
              <w:t>过期</w:t>
            </w:r>
            <w:r w:rsidRPr="00DB3598">
              <w:rPr>
                <w:rFonts w:hint="eastAsia"/>
                <w:color w:val="000000" w:themeColor="text1"/>
              </w:rPr>
              <w:t>；1-</w:t>
            </w:r>
            <w:r w:rsidR="00A82EE7">
              <w:rPr>
                <w:rFonts w:hint="eastAsia"/>
                <w:color w:val="000000" w:themeColor="text1"/>
              </w:rPr>
              <w:t>正常</w:t>
            </w:r>
          </w:p>
        </w:tc>
      </w:tr>
      <w:tr w:rsidR="002F3610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044AC" w:rsidRDefault="000216C4" w:rsidP="0021528D">
            <w:pPr>
              <w:widowControl/>
              <w:jc w:val="left"/>
              <w:rPr>
                <w:rFonts w:ascii="Times New Roman" w:hAnsi="Times New Roman"/>
                <w:color w:val="FF0000"/>
              </w:rPr>
            </w:pPr>
            <w:r w:rsidRPr="00D044AC">
              <w:rPr>
                <w:color w:val="FF0000"/>
              </w:rPr>
              <w:t>comments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AC044D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2F3610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610" w:rsidRPr="00DB3598" w:rsidRDefault="00AC044D" w:rsidP="0021528D">
            <w:pPr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备注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</w:rPr>
              <w:t>invoice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E43FB" w:rsidRDefault="00FB6C9A" w:rsidP="00FD7EEB">
            <w:pPr>
              <w:jc w:val="left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发票类型(派遣公司)</w:t>
            </w:r>
          </w:p>
          <w:p w:rsidR="00FB6C9A" w:rsidRPr="00AE43FB" w:rsidRDefault="00FB6C9A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0_有增值税专用发票（全额）</w:t>
            </w:r>
          </w:p>
          <w:p w:rsidR="00FB6C9A" w:rsidRPr="00AE43FB" w:rsidRDefault="00FB6C9A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1_增值税专用发票（差额）</w:t>
            </w:r>
          </w:p>
          <w:p w:rsidR="00FB6C9A" w:rsidRPr="00AE43FB" w:rsidRDefault="000A22BF" w:rsidP="00FD7EEB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2</w:t>
            </w:r>
            <w:r w:rsidR="00FB6C9A" w:rsidRPr="00AE43FB">
              <w:rPr>
                <w:rFonts w:hint="eastAsia"/>
                <w:color w:val="000000" w:themeColor="text1"/>
              </w:rPr>
              <w:t>_增值税普通发票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</w:rPr>
              <w:t>project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16</w:t>
            </w:r>
            <w:r w:rsidRPr="00DB3598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DB3598" w:rsidRDefault="00FB6C9A" w:rsidP="00FD7EEB">
            <w:pPr>
              <w:jc w:val="left"/>
              <w:rPr>
                <w:color w:val="000000" w:themeColor="text1"/>
              </w:rPr>
            </w:pPr>
            <w:r w:rsidRPr="00DB3598">
              <w:rPr>
                <w:rFonts w:hint="eastAsia"/>
                <w:color w:val="000000" w:themeColor="text1"/>
              </w:rPr>
              <w:t>开票项目(派遣公司)</w:t>
            </w:r>
          </w:p>
        </w:tc>
      </w:tr>
      <w:tr w:rsidR="00FB6C9A" w:rsidRPr="00DB3598" w:rsidTr="008B1623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A27F69">
              <w:rPr>
                <w:rFonts w:ascii="Times New Roman" w:hAnsi="Times New Roman" w:hint="eastAsia"/>
                <w:color w:val="000000" w:themeColor="text1"/>
              </w:rPr>
              <w:t>times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A27F6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6C9A" w:rsidRPr="00A27F69" w:rsidRDefault="00FB6C9A" w:rsidP="00FD7EEB">
            <w:pPr>
              <w:rPr>
                <w:color w:val="000000" w:themeColor="text1"/>
              </w:rPr>
            </w:pPr>
            <w:r w:rsidRPr="00A27F69">
              <w:rPr>
                <w:rFonts w:hint="eastAsia"/>
                <w:color w:val="000000" w:themeColor="text1"/>
              </w:rPr>
              <w:t>签订次数</w:t>
            </w:r>
          </w:p>
        </w:tc>
      </w:tr>
    </w:tbl>
    <w:p w:rsidR="007C5E82" w:rsidRPr="0064713D" w:rsidRDefault="007C5E82" w:rsidP="002014DD">
      <w:pPr>
        <w:pStyle w:val="a1"/>
        <w:widowControl/>
        <w:numPr>
          <w:ilvl w:val="0"/>
          <w:numId w:val="0"/>
        </w:numPr>
        <w:jc w:val="left"/>
      </w:pPr>
    </w:p>
    <w:p w:rsidR="00A26AE8" w:rsidRPr="0064713D" w:rsidRDefault="00DB0254" w:rsidP="00DB0254">
      <w:pPr>
        <w:pStyle w:val="a1"/>
        <w:widowControl/>
        <w:numPr>
          <w:ilvl w:val="0"/>
          <w:numId w:val="0"/>
        </w:numPr>
        <w:ind w:left="993" w:hanging="709"/>
        <w:jc w:val="left"/>
      </w:pPr>
      <w:r w:rsidRPr="0064713D">
        <w:rPr>
          <w:rFonts w:hint="eastAsia"/>
        </w:rPr>
        <w:t>4.1.5</w:t>
      </w:r>
      <w:r w:rsidR="00680F9D" w:rsidRPr="0064713D">
        <w:rPr>
          <w:rFonts w:hint="eastAsia"/>
        </w:rPr>
        <w:t>合同</w:t>
      </w:r>
      <w:r w:rsidR="00A26AE8" w:rsidRPr="0064713D">
        <w:rPr>
          <w:rFonts w:hint="eastAsia"/>
        </w:rPr>
        <w:t>服务项目</w:t>
      </w:r>
    </w:p>
    <w:p w:rsidR="00AD3D55" w:rsidRPr="0064713D" w:rsidRDefault="00A26AE8" w:rsidP="00A26AE8">
      <w:pPr>
        <w:widowControl/>
        <w:ind w:firstLine="425"/>
        <w:rPr>
          <w:rFonts w:ascii="Times New Roman" w:hAnsi="Times New Roman"/>
          <w:sz w:val="21"/>
        </w:rPr>
      </w:pPr>
      <w:r w:rsidRPr="0064713D">
        <w:rPr>
          <w:rFonts w:ascii="Times New Roman" w:hAnsi="Times New Roman" w:hint="eastAsia"/>
          <w:sz w:val="21"/>
        </w:rPr>
        <w:t>表</w:t>
      </w:r>
      <w:r w:rsidRPr="0064713D">
        <w:rPr>
          <w:rFonts w:ascii="Times New Roman" w:hAnsi="Times New Roman" w:hint="eastAsia"/>
          <w:sz w:val="21"/>
        </w:rPr>
        <w:t xml:space="preserve">4-2-4 </w:t>
      </w:r>
      <w:r w:rsidR="00680F9D" w:rsidRPr="0064713D">
        <w:rPr>
          <w:rFonts w:ascii="Times New Roman" w:hAnsi="Times New Roman" w:hint="eastAsia"/>
          <w:sz w:val="21"/>
        </w:rPr>
        <w:t>合同</w:t>
      </w:r>
      <w:r w:rsidRPr="0064713D">
        <w:rPr>
          <w:rFonts w:ascii="Times New Roman" w:hAnsi="Times New Roman" w:hint="eastAsia"/>
          <w:sz w:val="21"/>
        </w:rPr>
        <w:t>服务</w:t>
      </w:r>
      <w:r w:rsidR="00680F9D" w:rsidRPr="0064713D">
        <w:rPr>
          <w:rFonts w:ascii="Times New Roman" w:hAnsi="Times New Roman" w:hint="eastAsia"/>
          <w:sz w:val="21"/>
        </w:rPr>
        <w:t>项目</w:t>
      </w:r>
      <w:r w:rsidRPr="0064713D">
        <w:rPr>
          <w:rFonts w:ascii="Times New Roman" w:hAnsi="Times New Roman" w:hint="eastAsia"/>
          <w:sz w:val="21"/>
        </w:rPr>
        <w:t>表</w:t>
      </w:r>
      <w:r w:rsidR="00FC6934" w:rsidRPr="0064713D">
        <w:rPr>
          <w:rFonts w:ascii="Times New Roman" w:hAnsi="Times New Roman" w:hint="eastAsia"/>
          <w:sz w:val="21"/>
        </w:rPr>
        <w:t>(</w:t>
      </w:r>
      <w:r w:rsidR="002B632F" w:rsidRPr="0064713D">
        <w:rPr>
          <w:rFonts w:ascii="Times New Roman" w:hAnsi="Times New Roman" w:hint="eastAsia"/>
          <w:sz w:val="21"/>
        </w:rPr>
        <w:t>serve</w:t>
      </w:r>
      <w:r w:rsidRPr="0064713D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A26AE8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6AE8" w:rsidRDefault="00A26AE8" w:rsidP="00A26AE8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hint="eastAsia"/>
              </w:rPr>
              <w:t>c</w:t>
            </w:r>
            <w:r w:rsidR="001051F9" w:rsidRPr="0064713D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9A0F20" w:rsidP="00370D0B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char</w:t>
            </w:r>
            <w:r w:rsidRPr="0064713D">
              <w:rPr>
                <w:rFonts w:ascii="Times New Roman" w:hAnsi="Times New Roman" w:hint="eastAsia"/>
                <w:sz w:val="21"/>
              </w:rPr>
              <w:t>（</w:t>
            </w:r>
            <w:r w:rsidRPr="0064713D">
              <w:rPr>
                <w:rFonts w:ascii="Times New Roman" w:hAnsi="Times New Roman" w:hint="eastAsia"/>
                <w:sz w:val="21"/>
              </w:rPr>
              <w:t>11</w:t>
            </w:r>
            <w:r w:rsidRPr="0064713D">
              <w:rPr>
                <w:rFonts w:ascii="Times New Roman" w:hAnsi="Times New Roman" w:hint="eastAsia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1051F9" w:rsidP="00370D0B">
            <w:proofErr w:type="gramStart"/>
            <w:r w:rsidRPr="0064713D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64713D" w:rsidRDefault="001051F9" w:rsidP="00370D0B">
            <w:r w:rsidRPr="0064713D">
              <w:rPr>
                <w:rFonts w:hint="eastAsia"/>
              </w:rPr>
              <w:t>合同id</w:t>
            </w:r>
          </w:p>
        </w:tc>
      </w:tr>
      <w:tr w:rsidR="00F70193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widowControl/>
              <w:jc w:val="left"/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193" w:rsidRPr="00031810" w:rsidRDefault="00F70193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类型</w:t>
            </w:r>
          </w:p>
          <w:p w:rsidR="00F70193" w:rsidRDefault="00F70193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0_劳务外包派遣</w:t>
            </w:r>
          </w:p>
          <w:p w:rsidR="00956E88" w:rsidRPr="000B32D4" w:rsidRDefault="00956E88" w:rsidP="00370D0B">
            <w:pPr>
              <w:rPr>
                <w:color w:val="000000" w:themeColor="text1"/>
              </w:rPr>
            </w:pPr>
            <w:r w:rsidRPr="000B32D4">
              <w:rPr>
                <w:rFonts w:hint="eastAsia"/>
                <w:color w:val="000000" w:themeColor="text1"/>
              </w:rPr>
              <w:t>1_人事代理</w:t>
            </w:r>
          </w:p>
          <w:p w:rsidR="00F70193" w:rsidRPr="00031810" w:rsidRDefault="00956E88" w:rsidP="00370D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F70193" w:rsidRPr="00031810">
              <w:rPr>
                <w:rFonts w:hint="eastAsia"/>
                <w:color w:val="000000" w:themeColor="text1"/>
              </w:rPr>
              <w:t>小时工</w:t>
            </w:r>
          </w:p>
          <w:p w:rsidR="00044917" w:rsidRPr="00031810" w:rsidRDefault="00956E88" w:rsidP="00370D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044917" w:rsidRPr="00031810">
              <w:rPr>
                <w:rFonts w:hint="eastAsia"/>
                <w:color w:val="000000" w:themeColor="text1"/>
              </w:rPr>
              <w:t>商业保险</w:t>
            </w:r>
          </w:p>
        </w:tc>
      </w:tr>
      <w:tr w:rsidR="001051F9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370D0B" w:rsidP="00370D0B">
            <w:pPr>
              <w:widowControl/>
              <w:jc w:val="left"/>
              <w:rPr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category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4B6D4B" w:rsidP="00370D0B">
            <w:pPr>
              <w:widowControl/>
              <w:jc w:val="center"/>
              <w:rPr>
                <w:color w:val="000000" w:themeColor="text1"/>
                <w:sz w:val="22"/>
                <w:szCs w:val="22"/>
                <w:shd w:val="clear" w:color="auto" w:fill="F9F9F9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1051F9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51F9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结算方式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  <w:p w:rsidR="00943C27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0_按人数收取</w:t>
            </w:r>
          </w:p>
          <w:p w:rsidR="00943C27" w:rsidRPr="00031810" w:rsidRDefault="00943C27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1_</w:t>
            </w:r>
            <w:r w:rsidR="00AA0DFC" w:rsidRPr="00031810">
              <w:rPr>
                <w:rFonts w:hint="eastAsia"/>
                <w:color w:val="000000" w:themeColor="text1"/>
              </w:rPr>
              <w:t>按费用总额</w:t>
            </w:r>
            <w:r w:rsidRPr="00031810">
              <w:rPr>
                <w:rFonts w:hint="eastAsia"/>
                <w:color w:val="000000" w:themeColor="text1"/>
              </w:rPr>
              <w:t>比例收取</w:t>
            </w:r>
          </w:p>
          <w:p w:rsidR="00943C27" w:rsidRPr="00031810" w:rsidRDefault="00AA0DFC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2 外包整体核算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payment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工资发放日，即不能晚于每月的指定日期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lastRenderedPageBreak/>
              <w:t>settlement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结算日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370D0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receipt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031810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031810" w:rsidRDefault="00370D0B" w:rsidP="00370D0B">
            <w:pPr>
              <w:rPr>
                <w:color w:val="000000" w:themeColor="text1"/>
              </w:rPr>
            </w:pPr>
            <w:r w:rsidRPr="00031810">
              <w:rPr>
                <w:rFonts w:hint="eastAsia"/>
                <w:color w:val="000000" w:themeColor="text1"/>
              </w:rPr>
              <w:t>回款日</w:t>
            </w:r>
            <w:r w:rsidR="00A17D44" w:rsidRPr="00031810">
              <w:rPr>
                <w:rFonts w:hint="eastAsia"/>
                <w:color w:val="000000" w:themeColor="text1"/>
              </w:rPr>
              <w:t>(劳务外包)</w:t>
            </w:r>
          </w:p>
        </w:tc>
      </w:tr>
      <w:tr w:rsidR="00A17D44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 w:hint="eastAsia"/>
                <w:sz w:val="21"/>
              </w:rPr>
              <w:t>pid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9A0F20" w:rsidP="00370D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Times New Roman" w:hAnsi="Times New Roman"/>
                <w:sz w:val="21"/>
              </w:rPr>
            </w:pPr>
            <w:r w:rsidRPr="0064713D">
              <w:rPr>
                <w:rFonts w:hint="eastAsia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370D0B">
            <w:proofErr w:type="gramStart"/>
            <w:r w:rsidRPr="0064713D"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7D44" w:rsidRPr="0064713D" w:rsidRDefault="00AE43FB" w:rsidP="00031810">
            <w:r w:rsidRPr="0064713D">
              <w:t>商业保险id即（</w:t>
            </w:r>
            <w:r w:rsidRPr="0064713D">
              <w:rPr>
                <w:rFonts w:hint="eastAsia"/>
              </w:rPr>
              <w:t>保险产品</w:t>
            </w:r>
            <w:proofErr w:type="gramStart"/>
            <w:r w:rsidRPr="0064713D">
              <w:rPr>
                <w:rFonts w:ascii="Times New Roman" w:hAnsi="Times New Roman" w:hint="eastAsia"/>
                <w:sz w:val="21"/>
              </w:rPr>
              <w:t>规则表</w:t>
            </w:r>
            <w:proofErr w:type="gramEnd"/>
            <w:r w:rsidRPr="0064713D">
              <w:rPr>
                <w:rFonts w:ascii="Times New Roman" w:hAnsi="Times New Roman" w:hint="eastAsia"/>
                <w:sz w:val="21"/>
              </w:rPr>
              <w:t>的</w:t>
            </w:r>
            <w:r w:rsidRPr="0064713D">
              <w:rPr>
                <w:rFonts w:ascii="Times New Roman" w:hAnsi="Times New Roman" w:hint="eastAsia"/>
                <w:sz w:val="21"/>
              </w:rPr>
              <w:t>id</w:t>
            </w:r>
            <w:r w:rsidRPr="0064713D">
              <w:t>）</w:t>
            </w:r>
          </w:p>
        </w:tc>
      </w:tr>
      <w:tr w:rsidR="00613068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8,2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3068" w:rsidRPr="00AE43FB" w:rsidRDefault="00613068" w:rsidP="00613068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结算值</w:t>
            </w:r>
          </w:p>
          <w:p w:rsidR="00613068" w:rsidRPr="00AE43FB" w:rsidRDefault="00613068" w:rsidP="00613068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商业保险价格，小时工价格，劳务外包价格</w:t>
            </w:r>
          </w:p>
        </w:tc>
      </w:tr>
      <w:tr w:rsidR="00F90E19" w:rsidRPr="00AE43FB" w:rsidTr="00A26AE8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64713D" w:rsidRDefault="00F90E19" w:rsidP="00F90E1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64713D">
              <w:rPr>
                <w:rFonts w:ascii="Times New Roman" w:hAnsi="Times New Roman" w:hint="eastAsia"/>
                <w:color w:val="FF0000"/>
                <w:sz w:val="21"/>
              </w:rPr>
              <w:t>tax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widowControl/>
              <w:jc w:val="center"/>
              <w:rPr>
                <w:color w:val="000000" w:themeColor="text1"/>
              </w:rPr>
            </w:pPr>
            <w:r w:rsidRPr="00AE43FB">
              <w:rPr>
                <w:color w:val="000000" w:themeColor="text1"/>
              </w:rPr>
              <w:t>decimal（</w:t>
            </w:r>
            <w:r w:rsidRPr="00AE43FB">
              <w:rPr>
                <w:rFonts w:hint="eastAsia"/>
                <w:color w:val="000000" w:themeColor="text1"/>
              </w:rPr>
              <w:t>5,2</w:t>
            </w:r>
            <w:r w:rsidRPr="00AE43FB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E19" w:rsidRPr="00AE43FB" w:rsidRDefault="00F90E19" w:rsidP="00F90E19">
            <w:pPr>
              <w:rPr>
                <w:color w:val="000000" w:themeColor="text1"/>
              </w:rPr>
            </w:pPr>
            <w:r w:rsidRPr="00AE43FB">
              <w:rPr>
                <w:rFonts w:hint="eastAsia"/>
                <w:color w:val="000000" w:themeColor="text1"/>
              </w:rPr>
              <w:t>税率（只有选择了按人数收取才有）默认null</w:t>
            </w:r>
          </w:p>
        </w:tc>
      </w:tr>
    </w:tbl>
    <w:p w:rsidR="008C583E" w:rsidRPr="00AE43FB" w:rsidRDefault="00031810" w:rsidP="00C56A46">
      <w:pPr>
        <w:rPr>
          <w:color w:val="000000" w:themeColor="text1"/>
        </w:rPr>
      </w:pPr>
      <w:r w:rsidRPr="00AE43FB">
        <w:rPr>
          <w:color w:val="000000" w:themeColor="text1"/>
        </w:rPr>
        <w:t>说明</w:t>
      </w:r>
      <w:r w:rsidRPr="00AE43FB">
        <w:rPr>
          <w:rFonts w:hint="eastAsia"/>
          <w:color w:val="000000" w:themeColor="text1"/>
        </w:rPr>
        <w:t>: 由于商业保险选项也是单选，所以只需要获取客户选择的那个保险的名称和值即可，页面中的保险列表就由该客户的保险产品获取到</w:t>
      </w:r>
    </w:p>
    <w:p w:rsidR="00031810" w:rsidRPr="00031810" w:rsidRDefault="00031810" w:rsidP="00C56A46">
      <w:pPr>
        <w:rPr>
          <w:color w:val="FF0000"/>
        </w:rPr>
      </w:pPr>
    </w:p>
    <w:p w:rsidR="00DB0254" w:rsidRDefault="008C583E" w:rsidP="00DB0254">
      <w:pPr>
        <w:pStyle w:val="a1"/>
        <w:widowControl/>
        <w:numPr>
          <w:ilvl w:val="2"/>
          <w:numId w:val="9"/>
        </w:numPr>
        <w:jc w:val="left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r w:rsidR="00370D0B">
        <w:rPr>
          <w:rFonts w:hint="eastAsia"/>
        </w:rPr>
        <w:t>规则</w:t>
      </w:r>
    </w:p>
    <w:p w:rsidR="00A26AE8" w:rsidRDefault="00DB0254" w:rsidP="00A26AE8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proofErr w:type="gramStart"/>
      <w:r>
        <w:rPr>
          <w:rFonts w:ascii="Times New Roman" w:hAnsi="Times New Roman" w:hint="eastAsia"/>
          <w:sz w:val="21"/>
        </w:rPr>
        <w:t>医</w:t>
      </w:r>
      <w:proofErr w:type="gramEnd"/>
      <w:r>
        <w:rPr>
          <w:rFonts w:ascii="Times New Roman" w:hAnsi="Times New Roman" w:hint="eastAsia"/>
          <w:sz w:val="21"/>
        </w:rPr>
        <w:t>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0B32D4" w:rsidRPr="000B32D4">
        <w:rPr>
          <w:rFonts w:hint="eastAsia"/>
          <w:color w:val="FF0000"/>
        </w:rPr>
        <w:t>rule_medicare</w:t>
      </w:r>
      <w:proofErr w:type="spellEnd"/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DB025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保</w:t>
            </w: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char(</w:t>
            </w:r>
            <w:r w:rsidR="00370D0B"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地市</w:t>
            </w:r>
            <w:r w:rsidR="00370D0B"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代码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hint="eastAsia"/>
                <w:color w:val="000000" w:themeColor="text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生效时间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20"/>
            <w:r w:rsidRPr="00805B75">
              <w:rPr>
                <w:color w:val="000000" w:themeColor="text1"/>
              </w:rPr>
              <w:t>decimal（</w:t>
            </w:r>
            <w:r w:rsidRPr="00805B75">
              <w:rPr>
                <w:rFonts w:hint="eastAsia"/>
                <w:color w:val="000000" w:themeColor="text1"/>
              </w:rPr>
              <w:t>8</w:t>
            </w:r>
            <w:r w:rsidRPr="00805B75">
              <w:rPr>
                <w:color w:val="000000" w:themeColor="text1"/>
              </w:rPr>
              <w:t>,2）</w:t>
            </w:r>
            <w:commentRangeEnd w:id="20"/>
            <w:r w:rsidR="00532C60">
              <w:rPr>
                <w:rStyle w:val="af2"/>
              </w:rPr>
              <w:commentReference w:id="2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基数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医疗单位比例</w:t>
            </w:r>
          </w:p>
        </w:tc>
      </w:tr>
      <w:tr w:rsidR="00DB025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DB025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0254" w:rsidRPr="00805B75" w:rsidRDefault="008C583E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医疗个人比例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rFonts w:hint="eastAsia"/>
                <w:color w:val="000000" w:themeColor="text1"/>
              </w:rPr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05B75">
              <w:rPr>
                <w:color w:val="000000" w:themeColor="text1"/>
              </w:rPr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8C583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805B75" w:rsidRDefault="008C583E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05B75">
              <w:rPr>
                <w:rFonts w:ascii="Times New Roman" w:hAnsi="Times New Roman" w:hint="eastAsia"/>
                <w:color w:val="000000" w:themeColor="text1"/>
                <w:sz w:val="21"/>
              </w:rPr>
              <w:t>生育单位比例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DB3598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rFonts w:hint="eastAsia"/>
                <w:color w:val="000000" w:themeColor="text1"/>
              </w:rPr>
              <w:t>fin1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406465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="00CA3584"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8C583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大病单位</w:t>
            </w:r>
            <w:r w:rsidR="00702A9B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DB3598" w:rsidP="00370D0B">
            <w:pPr>
              <w:widowControl/>
              <w:jc w:val="left"/>
              <w:rPr>
                <w:color w:val="000000" w:themeColor="text1"/>
              </w:rPr>
            </w:pPr>
            <w:r w:rsidRPr="00057973">
              <w:rPr>
                <w:rFonts w:hint="eastAsia"/>
                <w:color w:val="000000" w:themeColor="text1"/>
              </w:rPr>
              <w:t>fin2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大病个人</w:t>
            </w:r>
            <w:r w:rsidR="00702A9B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</w:tbl>
    <w:p w:rsidR="008C583E" w:rsidRPr="00C56A46" w:rsidRDefault="008C583E" w:rsidP="00C56A46"/>
    <w:p w:rsidR="00C366B6" w:rsidRDefault="00C366B6" w:rsidP="008C583E">
      <w:pPr>
        <w:pStyle w:val="a1"/>
        <w:widowControl/>
        <w:numPr>
          <w:ilvl w:val="0"/>
          <w:numId w:val="0"/>
        </w:numPr>
        <w:ind w:left="284"/>
        <w:jc w:val="left"/>
      </w:pPr>
    </w:p>
    <w:p w:rsidR="008C583E" w:rsidRDefault="008C583E" w:rsidP="008C583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4.1.7</w:t>
      </w:r>
      <w:r>
        <w:rPr>
          <w:rFonts w:hint="eastAsia"/>
        </w:rPr>
        <w:t>社保</w:t>
      </w:r>
      <w:r w:rsidR="00370D0B">
        <w:rPr>
          <w:rFonts w:hint="eastAsia"/>
        </w:rPr>
        <w:t>规则</w:t>
      </w:r>
    </w:p>
    <w:p w:rsidR="008C583E" w:rsidRDefault="008C583E" w:rsidP="008C583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社保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370D0B">
        <w:rPr>
          <w:rFonts w:ascii="Times New Roman" w:hAnsi="Times New Roman" w:hint="eastAsia"/>
          <w:sz w:val="21"/>
        </w:rPr>
        <w:t>rule_</w:t>
      </w:r>
      <w:hyperlink r:id="rId29" w:history="1">
        <w:r w:rsidRPr="008C583E">
          <w:rPr>
            <w:rFonts w:ascii="Times New Roman" w:hAnsi="Times New Roman"/>
            <w:sz w:val="21"/>
          </w:rPr>
          <w:t>social</w:t>
        </w:r>
        <w:proofErr w:type="spellEnd"/>
      </w:hyperlink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8C583E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8C583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83E" w:rsidRPr="004D5F93" w:rsidRDefault="002812B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社保</w:t>
            </w:r>
            <w:r w:rsidR="008C583E"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hint="eastAsia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base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21528D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基数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养老单位比例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养老个人比例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hint="eastAsia"/>
              </w:rPr>
              <w:t>per3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工伤单位比例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</w:rPr>
              <w:t>extra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="00B74A68" w:rsidRPr="00057973">
              <w:rPr>
                <w:rFonts w:hint="eastAsia"/>
                <w:color w:val="000000" w:themeColor="text1"/>
              </w:rPr>
              <w:t>8</w:t>
            </w:r>
            <w:r w:rsidRPr="00057973">
              <w:rPr>
                <w:color w:val="000000" w:themeColor="text1"/>
              </w:rPr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057973" w:rsidRDefault="00CA3584" w:rsidP="00370D0B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工伤补充</w:t>
            </w:r>
            <w:r w:rsidR="00B77D61"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（金额）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6B3F63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失业单位比例</w:t>
            </w:r>
          </w:p>
        </w:tc>
      </w:tr>
      <w:tr w:rsidR="00CA3584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lastRenderedPageBreak/>
              <w:t>per5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6B3F63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3584" w:rsidRPr="004D5F93" w:rsidRDefault="00CA3584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失业个人比例</w:t>
            </w:r>
          </w:p>
        </w:tc>
      </w:tr>
    </w:tbl>
    <w:p w:rsidR="003124DE" w:rsidRPr="00C56A46" w:rsidRDefault="003124DE" w:rsidP="00C56A46"/>
    <w:p w:rsidR="006B3F63" w:rsidRDefault="006B3F63" w:rsidP="006B3F63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4.1.8</w:t>
      </w:r>
      <w:r w:rsidR="003124DE">
        <w:rPr>
          <w:rFonts w:hint="eastAsia"/>
        </w:rPr>
        <w:t>公积金</w:t>
      </w:r>
      <w:r w:rsidR="00370D0B">
        <w:rPr>
          <w:rFonts w:hint="eastAsia"/>
        </w:rPr>
        <w:t>规则</w:t>
      </w:r>
    </w:p>
    <w:p w:rsidR="006B3F63" w:rsidRDefault="006B3F63" w:rsidP="006B3F63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 xml:space="preserve">4-2-4 </w:t>
      </w:r>
      <w:r>
        <w:rPr>
          <w:rFonts w:ascii="Times New Roman" w:hAnsi="Times New Roman" w:hint="eastAsia"/>
          <w:sz w:val="21"/>
        </w:rPr>
        <w:t>公积金</w:t>
      </w:r>
      <w:r w:rsidR="00370D0B">
        <w:rPr>
          <w:rFonts w:ascii="Times New Roman" w:hAnsi="Times New Roman" w:hint="eastAsia"/>
          <w:sz w:val="21"/>
        </w:rPr>
        <w:t>规则</w:t>
      </w:r>
      <w:r>
        <w:rPr>
          <w:rFonts w:ascii="Times New Roman" w:hAnsi="Times New Roman" w:hint="eastAsia"/>
          <w:sz w:val="21"/>
        </w:rPr>
        <w:t>表（</w:t>
      </w:r>
      <w:proofErr w:type="spellStart"/>
      <w:r w:rsidR="006547C6">
        <w:rPr>
          <w:rFonts w:ascii="Times New Roman" w:hAnsi="Times New Roman" w:hint="eastAsia"/>
          <w:sz w:val="21"/>
        </w:rPr>
        <w:t>rule_</w:t>
      </w:r>
      <w:r w:rsidR="0029427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fund</w:t>
      </w:r>
      <w:proofErr w:type="spellEnd"/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6B3F63" w:rsidRPr="004D5F93">
              <w:rPr>
                <w:rFonts w:ascii="Times New Roman" w:hAnsi="Times New Roman" w:hint="eastAsia"/>
                <w:sz w:val="21"/>
              </w:rPr>
              <w:t>id</w:t>
            </w:r>
          </w:p>
        </w:tc>
      </w:tr>
      <w:tr w:rsidR="00370D0B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地市代码</w:t>
            </w:r>
          </w:p>
        </w:tc>
      </w:tr>
      <w:tr w:rsidR="00370D0B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hint="eastAsia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生效时间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min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commentRangeStart w:id="21"/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21528D" w:rsidRPr="004D5F93">
              <w:rPr>
                <w:rFonts w:ascii="Times New Roman" w:hAnsi="Times New Roman" w:hint="eastAsia"/>
                <w:sz w:val="21"/>
              </w:rPr>
              <w:t>基数</w:t>
            </w:r>
            <w:r w:rsidR="00370D0B" w:rsidRPr="004D5F93">
              <w:rPr>
                <w:rFonts w:ascii="Times New Roman" w:hAnsi="Times New Roman" w:hint="eastAsia"/>
                <w:sz w:val="21"/>
              </w:rPr>
              <w:t>下限</w:t>
            </w:r>
            <w:commentRangeEnd w:id="21"/>
            <w:r w:rsidR="00532C60">
              <w:rPr>
                <w:rStyle w:val="af2"/>
              </w:rPr>
              <w:commentReference w:id="21"/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max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CA3584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</w:t>
            </w:r>
            <w:r w:rsidRPr="004D5F93">
              <w:rPr>
                <w:rFonts w:hint="eastAsia"/>
              </w:rPr>
              <w:t>8</w:t>
            </w:r>
            <w:r w:rsidRPr="004D5F93">
              <w:t>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124DE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公积金</w:t>
            </w:r>
            <w:r w:rsidR="0021528D" w:rsidRPr="004D5F93">
              <w:rPr>
                <w:rFonts w:ascii="Times New Roman" w:hAnsi="Times New Roman" w:hint="eastAsia"/>
                <w:sz w:val="21"/>
              </w:rPr>
              <w:t>基数</w:t>
            </w:r>
            <w:r w:rsidR="00370D0B" w:rsidRPr="004D5F93">
              <w:rPr>
                <w:rFonts w:ascii="Times New Roman" w:hAnsi="Times New Roman" w:hint="eastAsia"/>
                <w:sz w:val="21"/>
              </w:rPr>
              <w:t>上限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406465" w:rsidP="001A69DF">
            <w:pPr>
              <w:widowControl/>
              <w:jc w:val="center"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比例</w:t>
            </w:r>
            <w:r w:rsidR="006547C6">
              <w:rPr>
                <w:rFonts w:ascii="Times New Roman" w:hAnsi="Times New Roman" w:hint="eastAsia"/>
                <w:sz w:val="21"/>
              </w:rPr>
              <w:t>下限</w:t>
            </w:r>
          </w:p>
        </w:tc>
      </w:tr>
      <w:tr w:rsidR="006B3F63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370D0B" w:rsidP="00370D0B">
            <w:pPr>
              <w:widowControl/>
              <w:jc w:val="left"/>
              <w:rPr>
                <w:rFonts w:ascii="Times New Roman" w:hAnsi="Times New Roman"/>
              </w:rPr>
            </w:pPr>
            <w:r w:rsidRPr="004D5F93">
              <w:rPr>
                <w:rFonts w:ascii="Times New Roman" w:hAnsi="Times New Roman" w:hint="eastAsia"/>
              </w:rPr>
              <w:t>per2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406465" w:rsidP="001A69DF">
            <w:pPr>
              <w:widowControl/>
              <w:rPr>
                <w:rFonts w:ascii="Times New Roman" w:hAnsi="Times New Roman"/>
              </w:rPr>
            </w:pPr>
            <w:r w:rsidRPr="004D5F93">
              <w:t>decimal（5,2）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3F63" w:rsidRPr="004D5F93" w:rsidRDefault="006B3F63" w:rsidP="00370D0B">
            <w:pPr>
              <w:jc w:val="left"/>
              <w:rPr>
                <w:rFonts w:ascii="Times New Roman" w:hAnsi="Times New Roman"/>
                <w:sz w:val="21"/>
              </w:rPr>
            </w:pPr>
            <w:r w:rsidRPr="004D5F93">
              <w:rPr>
                <w:rFonts w:ascii="Times New Roman" w:hAnsi="Times New Roman" w:hint="eastAsia"/>
                <w:sz w:val="21"/>
              </w:rPr>
              <w:t>比例</w:t>
            </w:r>
            <w:r w:rsidR="006547C6">
              <w:rPr>
                <w:rFonts w:ascii="Times New Roman" w:hAnsi="Times New Roman" w:hint="eastAsia"/>
                <w:sz w:val="21"/>
              </w:rPr>
              <w:t>上限</w:t>
            </w:r>
          </w:p>
        </w:tc>
      </w:tr>
    </w:tbl>
    <w:p w:rsidR="003124DE" w:rsidRPr="00C56A46" w:rsidRDefault="003124DE" w:rsidP="00C56A46"/>
    <w:p w:rsidR="00702A9B" w:rsidRDefault="00702A9B" w:rsidP="003124DE">
      <w:pPr>
        <w:pStyle w:val="a1"/>
        <w:widowControl/>
        <w:numPr>
          <w:ilvl w:val="0"/>
          <w:numId w:val="0"/>
        </w:numPr>
        <w:ind w:left="284"/>
        <w:jc w:val="left"/>
      </w:pPr>
    </w:p>
    <w:p w:rsidR="003124DE" w:rsidRDefault="003124DE" w:rsidP="003124DE">
      <w:pPr>
        <w:pStyle w:val="a1"/>
        <w:widowControl/>
        <w:numPr>
          <w:ilvl w:val="0"/>
          <w:numId w:val="0"/>
        </w:numPr>
        <w:ind w:left="284"/>
        <w:jc w:val="left"/>
      </w:pPr>
      <w:r>
        <w:rPr>
          <w:rFonts w:hint="eastAsia"/>
        </w:rPr>
        <w:t>4.1.9</w:t>
      </w:r>
      <w:r>
        <w:rPr>
          <w:rFonts w:hint="eastAsia"/>
        </w:rPr>
        <w:t>公告</w:t>
      </w:r>
    </w:p>
    <w:p w:rsidR="003124DE" w:rsidRDefault="003124DE" w:rsidP="003124DE">
      <w:pPr>
        <w:widowControl/>
        <w:ind w:firstLine="425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sz w:val="21"/>
        </w:rPr>
        <w:t>表</w:t>
      </w:r>
      <w:r>
        <w:rPr>
          <w:rFonts w:ascii="Times New Roman" w:hAnsi="Times New Roman" w:hint="eastAsia"/>
          <w:sz w:val="21"/>
        </w:rPr>
        <w:t>4-2-4</w:t>
      </w:r>
      <w:r w:rsidR="00033256">
        <w:rPr>
          <w:rFonts w:hint="eastAsia"/>
        </w:rPr>
        <w:t>公告</w:t>
      </w:r>
      <w:r>
        <w:rPr>
          <w:rFonts w:ascii="Times New Roman" w:hAnsi="Times New Roman" w:hint="eastAsia"/>
          <w:sz w:val="21"/>
        </w:rPr>
        <w:t>表（</w:t>
      </w:r>
      <w:r w:rsidR="00370D0B">
        <w:rPr>
          <w:rFonts w:hint="eastAsia"/>
        </w:rPr>
        <w:t>notice</w:t>
      </w:r>
      <w:r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主键</w:t>
            </w:r>
            <w:r>
              <w:rPr>
                <w:rFonts w:ascii="Times New Roman" w:hAnsi="Times New Roman"/>
                <w:sz w:val="21"/>
              </w:rPr>
              <w:t>/</w:t>
            </w:r>
            <w:proofErr w:type="gramStart"/>
            <w:r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Default="003124DE" w:rsidP="001A69DF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hint="eastAsia"/>
                <w:color w:val="000000" w:themeColor="text1"/>
              </w:rPr>
              <w:t>公告</w:t>
            </w:r>
            <w:r w:rsidR="003124DE"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9B7E1D">
            <w:pPr>
              <w:widowControl/>
              <w:ind w:firstLineChars="1000" w:firstLine="210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标题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brief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033256" w:rsidP="00370D0B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char(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50</w:t>
            </w:r>
            <w:r w:rsidRPr="004D5F93">
              <w:rPr>
                <w:rFonts w:ascii="Times New Roman" w:hAnsi="Times New Roman" w:hint="eastAsia"/>
                <w:color w:val="000000" w:themeColor="text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9B7E1D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9B7E1D" w:rsidP="009B7E1D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摘要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(abstract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为关键字，不能用</w:t>
            </w:r>
            <w:r w:rsidR="00370D0B" w:rsidRPr="004D5F93">
              <w:rPr>
                <w:rFonts w:ascii="Times New Roman" w:hAnsi="Times New Roman" w:hint="eastAsia"/>
                <w:color w:val="000000" w:themeColor="text1"/>
              </w:rPr>
              <w:t>)</w:t>
            </w:r>
          </w:p>
        </w:tc>
      </w:tr>
      <w:tr w:rsidR="003124DE" w:rsidTr="001A69DF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70D0B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3124DE" w:rsidP="001A69DF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24DE" w:rsidRPr="004D5F93" w:rsidRDefault="009B7E1D" w:rsidP="001A69DF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正文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A82EE7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30" w:history="1">
              <w:r w:rsidR="00370D0B" w:rsidRPr="004D5F93">
                <w:rPr>
                  <w:color w:val="000000" w:themeColor="text1"/>
                </w:rPr>
                <w:t>publisher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/>
                <w:color w:val="000000" w:themeColor="text1"/>
              </w:rPr>
              <w:t>char</w:t>
            </w:r>
            <w:r w:rsidRPr="004D5F93">
              <w:rPr>
                <w:rFonts w:ascii="Times New Roman" w:hAnsi="Times New Roman" w:hint="eastAsia"/>
                <w:color w:val="000000" w:themeColor="text1"/>
              </w:rPr>
              <w:t>(8)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发布人</w:t>
            </w:r>
          </w:p>
        </w:tc>
      </w:tr>
      <w:tr w:rsidR="00370D0B" w:rsidTr="00370D0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</w:rPr>
              <w:t>d</w:t>
            </w:r>
            <w:r w:rsidRPr="004D5F93">
              <w:rPr>
                <w:rFonts w:ascii="Times New Roman" w:hAnsi="Times New Roman"/>
                <w:color w:val="000000" w:themeColor="text1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4D5F93">
              <w:rPr>
                <w:rFonts w:ascii="Times New Roman" w:hAnsi="Times New Roman" w:hint="eastAsia"/>
                <w:color w:val="000000" w:themeColor="text1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0B" w:rsidRPr="004D5F93" w:rsidRDefault="00370D0B" w:rsidP="00370D0B">
            <w:pPr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D5F93">
              <w:rPr>
                <w:rFonts w:ascii="Times New Roman" w:hAnsi="Times New Roman" w:hint="eastAsia"/>
                <w:color w:val="000000" w:themeColor="text1"/>
                <w:sz w:val="21"/>
              </w:rPr>
              <w:t>发布时间</w:t>
            </w:r>
          </w:p>
        </w:tc>
      </w:tr>
    </w:tbl>
    <w:p w:rsidR="00CB406C" w:rsidRPr="00C56A46" w:rsidRDefault="00CB406C" w:rsidP="00C56A46"/>
    <w:p w:rsidR="00C366B6" w:rsidRDefault="00C366B6" w:rsidP="00832DAA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CB406C" w:rsidRPr="0066687D" w:rsidRDefault="00CB406C" w:rsidP="0066687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B77D61">
        <w:rPr>
          <w:rFonts w:hint="eastAsia"/>
          <w:color w:val="000000" w:themeColor="text1"/>
        </w:rPr>
        <w:t xml:space="preserve">4.2.0 </w:t>
      </w:r>
      <w:r w:rsidRPr="00B77D61">
        <w:rPr>
          <w:rFonts w:hint="eastAsia"/>
          <w:color w:val="000000" w:themeColor="text1"/>
        </w:rPr>
        <w:t>客户自定义工资</w:t>
      </w:r>
    </w:p>
    <w:p w:rsidR="005A6797" w:rsidRPr="00B77D61" w:rsidRDefault="005A6797" w:rsidP="005A6797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B77D61">
        <w:rPr>
          <w:rFonts w:ascii="Times New Roman" w:hAnsi="Times New Roman" w:hint="eastAsia"/>
          <w:color w:val="000000" w:themeColor="text1"/>
          <w:sz w:val="21"/>
        </w:rPr>
        <w:t>表</w:t>
      </w:r>
      <w:r w:rsidRPr="00B77D61">
        <w:rPr>
          <w:rFonts w:ascii="Times New Roman" w:hAnsi="Times New Roman" w:hint="eastAsia"/>
          <w:color w:val="000000" w:themeColor="text1"/>
          <w:sz w:val="21"/>
        </w:rPr>
        <w:t>4-2-5</w:t>
      </w:r>
      <w:r w:rsidRPr="00B77D61">
        <w:rPr>
          <w:rFonts w:hint="eastAsia"/>
          <w:color w:val="000000" w:themeColor="text1"/>
        </w:rPr>
        <w:t>工资</w:t>
      </w:r>
      <w:r>
        <w:rPr>
          <w:rFonts w:hint="eastAsia"/>
          <w:color w:val="000000" w:themeColor="text1"/>
        </w:rPr>
        <w:t>映射</w:t>
      </w:r>
      <w:proofErr w:type="gramStart"/>
      <w:r w:rsidRPr="00B77D61">
        <w:rPr>
          <w:rFonts w:hint="eastAsia"/>
          <w:color w:val="000000" w:themeColor="text1"/>
        </w:rPr>
        <w:t>表</w:t>
      </w:r>
      <w:r w:rsidR="0009616B">
        <w:rPr>
          <w:rFonts w:hint="eastAsia"/>
          <w:color w:val="000000" w:themeColor="text1"/>
        </w:rPr>
        <w:t>员工</w:t>
      </w:r>
      <w:proofErr w:type="gramEnd"/>
      <w:r w:rsidR="0009616B">
        <w:rPr>
          <w:rFonts w:hint="eastAsia"/>
          <w:color w:val="000000" w:themeColor="text1"/>
        </w:rPr>
        <w:t>自定义工资表</w:t>
      </w:r>
      <w:r w:rsidRPr="00B77D61"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map_</w:t>
      </w:r>
      <w:r w:rsidRPr="00B77D61">
        <w:rPr>
          <w:rFonts w:hint="eastAsia"/>
          <w:color w:val="000000" w:themeColor="text1"/>
        </w:rPr>
        <w:t>salary</w:t>
      </w:r>
      <w:proofErr w:type="spellEnd"/>
      <w:r w:rsidRPr="00B77D61">
        <w:rPr>
          <w:rFonts w:hint="eastAsia"/>
          <w:color w:val="000000" w:themeColor="text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992"/>
        <w:gridCol w:w="4961"/>
      </w:tblGrid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B77D61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64713D">
            <w:pPr>
              <w:widowControl/>
              <w:rPr>
                <w:rFonts w:ascii="Times New Roman" w:hAnsi="Times New Roman"/>
                <w:sz w:val="21"/>
              </w:rPr>
            </w:pPr>
            <w:proofErr w:type="spellStart"/>
            <w:r w:rsidRPr="007D30FF">
              <w:rPr>
                <w:rFonts w:ascii="Times New Roman" w:hAnsi="Times New Roman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5A6797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7D30FF">
              <w:rPr>
                <w:rFonts w:ascii="Times New Roman" w:hAnsi="Times New Roman" w:hint="eastAsia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7D30FF" w:rsidRDefault="00C75C48" w:rsidP="004338F7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/>
                <w:sz w:val="21"/>
              </w:rPr>
              <w:t>合作客户</w:t>
            </w:r>
            <w:r w:rsidR="005A6797" w:rsidRPr="007D30FF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5A6797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DA3048" w:rsidP="004338F7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items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DA3048" w:rsidP="005A679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color w:val="000000" w:themeColor="text1"/>
              </w:rPr>
              <w:t>char（</w:t>
            </w:r>
            <w:r>
              <w:rPr>
                <w:rFonts w:hint="eastAsia"/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Pr="00DC5689" w:rsidRDefault="005A6797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97" w:rsidRDefault="00737669" w:rsidP="00BD45EA">
            <w:pPr>
              <w:widowControl/>
              <w:jc w:val="center"/>
              <w:rPr>
                <w:rFonts w:ascii="Times New Roman" w:hAnsi="Times New Roman" w:hint="eastAsia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自定义名称合集（加班工资，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="00BD45EA">
              <w:rPr>
                <w:rFonts w:ascii="Times New Roman" w:hAnsi="Times New Roman" w:hint="eastAsia"/>
                <w:color w:val="000000" w:themeColor="text1"/>
                <w:sz w:val="21"/>
              </w:rPr>
              <w:t>;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考勤扣款</w:t>
            </w:r>
            <w:r w:rsidR="00BD45EA">
              <w:rPr>
                <w:rFonts w:ascii="Times New Roman" w:hAnsi="Times New Roman" w:hint="eastAsia"/>
                <w:color w:val="000000" w:themeColor="text1"/>
                <w:sz w:val="21"/>
              </w:rPr>
              <w:t>,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  <w:p w:rsidR="00BD45EA" w:rsidRPr="00DC5689" w:rsidRDefault="00BD45EA" w:rsidP="00BD45E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减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 1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加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</w:t>
            </w:r>
            <w:r w:rsidR="00B57F49">
              <w:rPr>
                <w:rFonts w:ascii="Times New Roman" w:hAnsi="Times New Roman" w:hint="eastAsia"/>
                <w:color w:val="000000" w:themeColor="text1"/>
                <w:sz w:val="21"/>
              </w:rPr>
              <w:t>字段项目用</w:t>
            </w: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分号隔开</w:t>
            </w:r>
          </w:p>
        </w:tc>
      </w:tr>
      <w:tr w:rsidR="0060763B" w:rsidRPr="00B77D61" w:rsidTr="004338F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Pr="00D044AC" w:rsidRDefault="008A0B23" w:rsidP="004338F7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D044AC">
              <w:rPr>
                <w:rFonts w:ascii="Times New Roman" w:hAnsi="Times New Roman" w:hint="eastAsia"/>
                <w:color w:val="FF0000"/>
                <w:sz w:val="21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Default="008A0B23" w:rsidP="005A6797">
            <w:pPr>
              <w:widowControl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Pr="00DC5689" w:rsidRDefault="0060763B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763B" w:rsidRDefault="0060763B" w:rsidP="004338F7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时间</w:t>
            </w:r>
          </w:p>
        </w:tc>
      </w:tr>
    </w:tbl>
    <w:p w:rsidR="007C0CEB" w:rsidRDefault="00613068" w:rsidP="001A24A3">
      <w:pPr>
        <w:pStyle w:val="ad"/>
        <w:ind w:firstLineChars="0" w:firstLine="0"/>
        <w:rPr>
          <w:color w:val="000000" w:themeColor="text1"/>
        </w:rPr>
      </w:pPr>
      <w:r>
        <w:rPr>
          <w:color w:val="000000" w:themeColor="text1"/>
        </w:rPr>
        <w:t>说明：只有合作单位拥有</w:t>
      </w:r>
    </w:p>
    <w:p w:rsidR="00613068" w:rsidRPr="00827A97" w:rsidRDefault="00613068" w:rsidP="001A24A3">
      <w:pPr>
        <w:pStyle w:val="ad"/>
        <w:ind w:firstLineChars="0" w:firstLine="0"/>
        <w:rPr>
          <w:color w:val="000000" w:themeColor="text1"/>
        </w:rPr>
      </w:pPr>
    </w:p>
    <w:p w:rsidR="00565850" w:rsidRDefault="005A6797" w:rsidP="00C56A4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可能的表格数据如下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6"/>
        <w:gridCol w:w="2343"/>
        <w:gridCol w:w="2343"/>
      </w:tblGrid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cid</w:t>
            </w:r>
            <w:proofErr w:type="spellEnd"/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items</w:t>
            </w:r>
          </w:p>
        </w:tc>
        <w:tc>
          <w:tcPr>
            <w:tcW w:w="2343" w:type="dxa"/>
          </w:tcPr>
          <w:p w:rsidR="00833F44" w:rsidRDefault="008A0B23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</w:tr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加班工资,考勤扣款</w:t>
            </w:r>
          </w:p>
        </w:tc>
        <w:tc>
          <w:tcPr>
            <w:tcW w:w="2343" w:type="dxa"/>
          </w:tcPr>
          <w:p w:rsidR="00833F44" w:rsidRDefault="00D34CF9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2020-08-01 </w:t>
            </w:r>
          </w:p>
        </w:tc>
      </w:tr>
      <w:tr w:rsidR="00833F44" w:rsidTr="00F73D7B">
        <w:tc>
          <w:tcPr>
            <w:tcW w:w="1796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343" w:type="dxa"/>
          </w:tcPr>
          <w:p w:rsidR="00833F44" w:rsidRDefault="00833F44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加班工资,考勤扣款</w:t>
            </w:r>
          </w:p>
        </w:tc>
        <w:tc>
          <w:tcPr>
            <w:tcW w:w="2343" w:type="dxa"/>
          </w:tcPr>
          <w:p w:rsidR="00833F44" w:rsidRDefault="00D34CF9" w:rsidP="00C56A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2020-08-01 </w:t>
            </w:r>
          </w:p>
        </w:tc>
      </w:tr>
    </w:tbl>
    <w:p w:rsidR="005A6797" w:rsidRDefault="005A6797" w:rsidP="00C56A46">
      <w:pPr>
        <w:rPr>
          <w:color w:val="000000" w:themeColor="text1"/>
        </w:rPr>
      </w:pPr>
    </w:p>
    <w:p w:rsidR="005A6797" w:rsidRDefault="005A6797" w:rsidP="00C56A46">
      <w:pPr>
        <w:rPr>
          <w:color w:val="000000" w:themeColor="text1"/>
        </w:rPr>
      </w:pPr>
    </w:p>
    <w:p w:rsidR="005A6797" w:rsidRPr="00827A97" w:rsidRDefault="005A6797" w:rsidP="00C56A46">
      <w:pPr>
        <w:rPr>
          <w:color w:val="000000" w:themeColor="text1"/>
        </w:rPr>
      </w:pPr>
    </w:p>
    <w:p w:rsidR="006D4FC8" w:rsidRPr="00827A97" w:rsidRDefault="00832DAA" w:rsidP="006D4FC8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4.2.1</w:t>
      </w:r>
      <w:r w:rsidR="006D4FC8" w:rsidRPr="00827A97">
        <w:rPr>
          <w:rFonts w:hint="eastAsia"/>
          <w:color w:val="000000" w:themeColor="text1"/>
        </w:rPr>
        <w:t>员工</w:t>
      </w:r>
    </w:p>
    <w:p w:rsidR="006D4FC8" w:rsidRPr="00827A97" w:rsidRDefault="006D4FC8" w:rsidP="006D4FC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="00832DAA" w:rsidRPr="00827A97">
        <w:rPr>
          <w:rFonts w:ascii="Times New Roman" w:hAnsi="Times New Roman" w:hint="eastAsia"/>
          <w:color w:val="000000" w:themeColor="text1"/>
          <w:sz w:val="21"/>
        </w:rPr>
        <w:t>4-2-6</w:t>
      </w:r>
      <w:r w:rsidRPr="00827A97">
        <w:rPr>
          <w:rFonts w:hint="eastAsia"/>
          <w:color w:val="000000" w:themeColor="text1"/>
        </w:rPr>
        <w:t>员工表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bookmarkStart w:id="22" w:name="OLE_LINK5"/>
      <w:bookmarkStart w:id="23" w:name="OLE_LINK6"/>
      <w:r w:rsidRPr="00827A97">
        <w:rPr>
          <w:rFonts w:hint="eastAsia"/>
          <w:color w:val="000000" w:themeColor="text1"/>
        </w:rPr>
        <w:t>employee</w:t>
      </w:r>
      <w:bookmarkEnd w:id="22"/>
      <w:bookmarkEnd w:id="23"/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6585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827A97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6585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850" w:rsidRPr="003B2119" w:rsidRDefault="0056585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hint="eastAsia"/>
                <w:color w:val="000000" w:themeColor="text1"/>
              </w:rPr>
              <w:t>员工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84604A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AC1C40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 xml:space="preserve">    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604A" w:rsidRPr="007D30FF" w:rsidRDefault="0084604A" w:rsidP="00303B67">
            <w:pPr>
              <w:ind w:firstLineChars="1000" w:firstLine="2000"/>
            </w:pPr>
            <w:r w:rsidRPr="007D30FF">
              <w:rPr>
                <w:rFonts w:hint="eastAsia"/>
              </w:rPr>
              <w:t>派遣方id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left"/>
            </w:pPr>
            <w:proofErr w:type="spellStart"/>
            <w:r w:rsidRPr="007D30FF">
              <w:rPr>
                <w:rFonts w:hint="eastAsia"/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7D30FF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AC1C40" w:rsidP="00E214E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7D30FF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7D30FF" w:rsidRDefault="00303B67" w:rsidP="00796594">
            <w:pPr>
              <w:ind w:firstLineChars="900" w:firstLine="189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合作单位</w:t>
            </w:r>
            <w:r w:rsidR="00AC1C40" w:rsidRPr="007D30FF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cardId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由十八位数字字符组成，最后一位有可能是“X”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</w:rPr>
              <w:t>员工姓名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13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A345DA">
            <w:pPr>
              <w:ind w:firstLineChars="900" w:firstLine="1890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联系电话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degree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</w:rPr>
              <w:t>学历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0_高中以下、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1_高中、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2_中专、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3_大专、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4_本科、</w:t>
            </w:r>
          </w:p>
          <w:p w:rsidR="00AC1C40" w:rsidRPr="003B2119" w:rsidRDefault="00AC1C40" w:rsidP="00832DAA">
            <w:pPr>
              <w:widowControl/>
              <w:jc w:val="center"/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5_硕士、</w:t>
            </w:r>
          </w:p>
          <w:p w:rsidR="00AC1C40" w:rsidRPr="003B2119" w:rsidRDefault="00AC1C40" w:rsidP="002637BE">
            <w:pPr>
              <w:widowControl/>
              <w:ind w:firstLineChars="900" w:firstLine="1890"/>
              <w:rPr>
                <w:color w:val="000000" w:themeColor="text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6_博士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员工类型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0_内部员工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1_外派员工</w:t>
            </w:r>
          </w:p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2_人才库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82EE7" w:rsidP="00356AE1">
            <w:pPr>
              <w:widowControl/>
              <w:jc w:val="left"/>
              <w:rPr>
                <w:color w:val="000000" w:themeColor="text1"/>
              </w:rPr>
            </w:pPr>
            <w:hyperlink r:id="rId31" w:history="1">
              <w:r w:rsidR="00AC1C40" w:rsidRPr="006F5F99">
                <w:rPr>
                  <w:color w:val="000000" w:themeColor="text1"/>
                </w:rPr>
                <w:t>entry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6F5F99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6F5F9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6F5F99">
              <w:rPr>
                <w:rFonts w:hint="eastAsia"/>
                <w:color w:val="000000" w:themeColor="text1"/>
                <w:sz w:val="21"/>
                <w:szCs w:val="21"/>
              </w:rPr>
              <w:t>入</w:t>
            </w:r>
            <w:proofErr w:type="gramStart"/>
            <w:r w:rsidRPr="006F5F99">
              <w:rPr>
                <w:rFonts w:hint="eastAsia"/>
                <w:color w:val="000000" w:themeColor="text1"/>
                <w:sz w:val="21"/>
                <w:szCs w:val="21"/>
              </w:rPr>
              <w:t>职时间</w:t>
            </w:r>
            <w:proofErr w:type="gramEnd"/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在职状态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0_在职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1_离职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2_退休</w:t>
            </w:r>
          </w:p>
          <w:p w:rsidR="00AC1C40" w:rsidRPr="003B2119" w:rsidRDefault="00AC1C40" w:rsidP="006F7EE9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3_其他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department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所属部门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post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832DAA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岗位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82EE7" w:rsidP="00356AE1">
            <w:pPr>
              <w:widowControl/>
              <w:jc w:val="left"/>
              <w:rPr>
                <w:color w:val="000000" w:themeColor="text1"/>
              </w:rPr>
            </w:pPr>
            <w:hyperlink r:id="rId32" w:history="1">
              <w:r w:rsidR="00AC1C40" w:rsidRPr="003B2119">
                <w:rPr>
                  <w:color w:val="000000" w:themeColor="text1"/>
                </w:rPr>
                <w:t>category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用工性质（外派员工才有）(默认为null)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0_派遣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1_外包</w:t>
            </w:r>
          </w:p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2_小时工</w:t>
            </w:r>
          </w:p>
        </w:tc>
      </w:tr>
      <w:tr w:rsidR="00AC1C40" w:rsidRPr="00827A97" w:rsidTr="00832DAA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FF0D54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dec</w:t>
            </w:r>
            <w:r w:rsidR="00303B67">
              <w:rPr>
                <w:rFonts w:ascii="Times New Roman" w:hAnsi="Times New Roman" w:hint="eastAsia"/>
                <w:color w:val="000000" w:themeColor="text1"/>
                <w:sz w:val="21"/>
              </w:rPr>
              <w:t>imal(5,2)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时间报酬（小时工才有）(默认为null)</w:t>
            </w:r>
          </w:p>
        </w:tc>
      </w:tr>
    </w:tbl>
    <w:p w:rsidR="00406465" w:rsidRPr="0064713D" w:rsidRDefault="00406465" w:rsidP="00C56A46"/>
    <w:p w:rsidR="00C54EC2" w:rsidRPr="0064713D" w:rsidRDefault="00C54EC2" w:rsidP="00C54EC2">
      <w:pPr>
        <w:pStyle w:val="a1"/>
        <w:widowControl/>
        <w:numPr>
          <w:ilvl w:val="0"/>
          <w:numId w:val="0"/>
        </w:numPr>
        <w:ind w:left="284"/>
        <w:jc w:val="left"/>
      </w:pPr>
      <w:r w:rsidRPr="0064713D">
        <w:rPr>
          <w:rFonts w:hint="eastAsia"/>
        </w:rPr>
        <w:t>4.2.1</w:t>
      </w:r>
      <w:r w:rsidRPr="0064713D">
        <w:rPr>
          <w:rFonts w:hint="eastAsia"/>
        </w:rPr>
        <w:t>员工</w:t>
      </w:r>
      <w:r w:rsidR="002637BE" w:rsidRPr="0064713D">
        <w:rPr>
          <w:rFonts w:hint="eastAsia"/>
        </w:rPr>
        <w:t>补充表</w:t>
      </w:r>
    </w:p>
    <w:p w:rsidR="00C54EC2" w:rsidRPr="0064713D" w:rsidRDefault="00C54EC2" w:rsidP="00C54EC2">
      <w:pPr>
        <w:widowControl/>
        <w:ind w:firstLine="425"/>
        <w:rPr>
          <w:rFonts w:ascii="Times New Roman" w:hAnsi="Times New Roman"/>
          <w:sz w:val="21"/>
        </w:rPr>
      </w:pPr>
      <w:r w:rsidRPr="0064713D">
        <w:rPr>
          <w:rFonts w:ascii="Times New Roman" w:hAnsi="Times New Roman" w:hint="eastAsia"/>
          <w:sz w:val="21"/>
        </w:rPr>
        <w:t>表</w:t>
      </w:r>
      <w:r w:rsidRPr="0064713D">
        <w:rPr>
          <w:rFonts w:ascii="Times New Roman" w:hAnsi="Times New Roman" w:hint="eastAsia"/>
          <w:sz w:val="21"/>
        </w:rPr>
        <w:t>4-2-6</w:t>
      </w:r>
      <w:r w:rsidR="002637BE" w:rsidRPr="0064713D">
        <w:rPr>
          <w:rFonts w:hint="eastAsia"/>
        </w:rPr>
        <w:t>员工补充表</w:t>
      </w:r>
      <w:r w:rsidRPr="0064713D">
        <w:rPr>
          <w:rFonts w:ascii="Times New Roman" w:hAnsi="Times New Roman" w:hint="eastAsia"/>
          <w:sz w:val="21"/>
        </w:rPr>
        <w:t>（</w:t>
      </w:r>
      <w:proofErr w:type="spellStart"/>
      <w:r w:rsidR="00EB30C2" w:rsidRPr="0064713D">
        <w:rPr>
          <w:rFonts w:hint="eastAsia"/>
        </w:rPr>
        <w:t>employee_extra</w:t>
      </w:r>
      <w:proofErr w:type="spellEnd"/>
      <w:r w:rsidRPr="0064713D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C54EC2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lastRenderedPageBreak/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27A97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C54EC2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C2" w:rsidRPr="00833F44" w:rsidRDefault="00C54EC2" w:rsidP="007D30F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hint="eastAsia"/>
                <w:color w:val="000000" w:themeColor="text1"/>
              </w:rPr>
              <w:t>员工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7D30FF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档案编号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school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毕业院校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82EE7" w:rsidP="00E214EE">
            <w:pPr>
              <w:widowControl/>
              <w:jc w:val="left"/>
              <w:rPr>
                <w:color w:val="000000" w:themeColor="text1"/>
                <w:sz w:val="21"/>
                <w:szCs w:val="21"/>
              </w:rPr>
            </w:pPr>
            <w:hyperlink r:id="rId33" w:history="1">
              <w:r w:rsidR="00AC1C40" w:rsidRPr="00833F44">
                <w:rPr>
                  <w:color w:val="000000" w:themeColor="text1"/>
                  <w:sz w:val="21"/>
                  <w:szCs w:val="21"/>
                </w:rPr>
                <w:t>major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16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毕业专业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left"/>
              <w:rPr>
                <w:color w:val="000000" w:themeColor="text1"/>
              </w:rPr>
            </w:pPr>
            <w:r w:rsidRPr="00833F44">
              <w:rPr>
                <w:color w:val="000000" w:themeColor="text1"/>
                <w:sz w:val="21"/>
                <w:szCs w:val="21"/>
              </w:rPr>
              <w:t>household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户口性质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0_外地城镇、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1_本地城镇、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2_外地农村、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3_城镇、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4_农村、</w:t>
            </w:r>
          </w:p>
          <w:p w:rsidR="00AC1C40" w:rsidRPr="00833F44" w:rsidRDefault="00AC1C40" w:rsidP="00E214EE">
            <w:pPr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5_港澳台、</w:t>
            </w:r>
          </w:p>
          <w:p w:rsidR="00AC1C40" w:rsidRPr="00833F44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</w:rPr>
              <w:t>6_外籍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left"/>
              <w:rPr>
                <w:color w:val="000000" w:themeColor="text1"/>
              </w:rPr>
            </w:pPr>
            <w:r w:rsidRPr="003B2119">
              <w:rPr>
                <w:color w:val="000000" w:themeColor="text1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36</w:t>
            </w:r>
            <w:r w:rsidRPr="003B2119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3B2119" w:rsidRDefault="00AC1C40" w:rsidP="00E214EE">
            <w:pPr>
              <w:rPr>
                <w:color w:val="000000" w:themeColor="text1"/>
                <w:sz w:val="21"/>
                <w:szCs w:val="21"/>
              </w:rPr>
            </w:pPr>
            <w:r w:rsidRPr="003B2119">
              <w:rPr>
                <w:rFonts w:hint="eastAsia"/>
                <w:color w:val="000000" w:themeColor="text1"/>
                <w:sz w:val="21"/>
                <w:szCs w:val="21"/>
              </w:rPr>
              <w:t>户籍地址</w:t>
            </w:r>
          </w:p>
        </w:tc>
      </w:tr>
      <w:tr w:rsidR="00796594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486055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离职时间</w:t>
            </w:r>
          </w:p>
        </w:tc>
      </w:tr>
      <w:tr w:rsidR="00796594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796594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6594" w:rsidRPr="003B2119" w:rsidRDefault="00486055" w:rsidP="00E214EE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退休时间</w:t>
            </w:r>
          </w:p>
        </w:tc>
      </w:tr>
      <w:tr w:rsidR="00AC1C40" w:rsidRPr="00827A97" w:rsidTr="00356AE1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left"/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leave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BF4F6E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1C40" w:rsidRPr="00BF4F6E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BF4F6E">
              <w:rPr>
                <w:rFonts w:hint="eastAsia"/>
                <w:color w:val="000000" w:themeColor="text1"/>
                <w:sz w:val="21"/>
                <w:szCs w:val="21"/>
              </w:rPr>
              <w:t>离职原因(默认为null)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0_合同到期、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1_被用人单位解除劳动合同、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2_被用人单位开除、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3_被用人单位除名、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4_被用人单位辞退、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5_公司倒闭、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6_公司破产、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7_单位人员减少、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8_养老</w:t>
            </w:r>
            <w:proofErr w:type="gramStart"/>
            <w:r w:rsidRPr="00BF4F6E">
              <w:rPr>
                <w:rFonts w:hint="eastAsia"/>
                <w:color w:val="000000" w:themeColor="text1"/>
              </w:rPr>
              <w:t>在职转</w:t>
            </w:r>
            <w:proofErr w:type="gramEnd"/>
            <w:r w:rsidRPr="00BF4F6E">
              <w:rPr>
                <w:rFonts w:hint="eastAsia"/>
                <w:color w:val="000000" w:themeColor="text1"/>
              </w:rPr>
              <w:t>退休、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9_参军、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10_入学、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11_劳改劳教、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12_出国定居、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13_异地转移、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14_不足缴费年限、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15_人员失踪、</w:t>
            </w:r>
          </w:p>
          <w:p w:rsidR="00AC1C40" w:rsidRPr="00BF4F6E" w:rsidRDefault="00AC1C40" w:rsidP="00356AE1">
            <w:pPr>
              <w:rPr>
                <w:color w:val="000000" w:themeColor="text1"/>
              </w:rPr>
            </w:pPr>
            <w:r w:rsidRPr="00BF4F6E">
              <w:rPr>
                <w:rFonts w:hint="eastAsia"/>
                <w:color w:val="000000" w:themeColor="text1"/>
              </w:rPr>
              <w:t>16_错误申报、</w:t>
            </w:r>
          </w:p>
          <w:p w:rsidR="00AC1C40" w:rsidRPr="00BF4F6E" w:rsidRDefault="00AC1C40" w:rsidP="00356AE1">
            <w:pPr>
              <w:rPr>
                <w:color w:val="000000" w:themeColor="text1"/>
                <w:sz w:val="21"/>
                <w:szCs w:val="21"/>
              </w:rPr>
            </w:pPr>
            <w:r w:rsidRPr="00BF4F6E">
              <w:rPr>
                <w:rFonts w:hint="eastAsia"/>
                <w:color w:val="000000" w:themeColor="text1"/>
              </w:rPr>
              <w:t>17_其他原因减少</w:t>
            </w:r>
          </w:p>
        </w:tc>
      </w:tr>
    </w:tbl>
    <w:p w:rsidR="00BF4F6E" w:rsidRDefault="00BF4F6E" w:rsidP="00BF4F6E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BF4F6E" w:rsidRPr="00833F44" w:rsidRDefault="00BF4F6E" w:rsidP="00BF4F6E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33F44">
        <w:rPr>
          <w:rFonts w:hint="eastAsia"/>
          <w:color w:val="000000" w:themeColor="text1"/>
        </w:rPr>
        <w:t>4.2.2</w:t>
      </w:r>
      <w:r w:rsidRPr="00833F44">
        <w:rPr>
          <w:rFonts w:hint="eastAsia"/>
          <w:color w:val="000000" w:themeColor="text1"/>
        </w:rPr>
        <w:t>员工工资卡</w:t>
      </w:r>
    </w:p>
    <w:p w:rsidR="00BF4F6E" w:rsidRPr="00833F44" w:rsidRDefault="00BF4F6E" w:rsidP="00BF4F6E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33F44">
        <w:rPr>
          <w:rFonts w:ascii="Times New Roman" w:hAnsi="Times New Roman" w:hint="eastAsia"/>
          <w:color w:val="000000" w:themeColor="text1"/>
          <w:sz w:val="21"/>
        </w:rPr>
        <w:t>表</w:t>
      </w:r>
      <w:r w:rsidRPr="00833F44">
        <w:rPr>
          <w:rFonts w:ascii="Times New Roman" w:hAnsi="Times New Roman" w:hint="eastAsia"/>
          <w:color w:val="000000" w:themeColor="text1"/>
          <w:sz w:val="21"/>
        </w:rPr>
        <w:t>4-2-7</w:t>
      </w:r>
      <w:r w:rsidRPr="00833F44">
        <w:rPr>
          <w:rFonts w:hint="eastAsia"/>
          <w:color w:val="000000" w:themeColor="text1"/>
        </w:rPr>
        <w:t>员工的社保表</w:t>
      </w:r>
      <w:r w:rsidRPr="00833F44">
        <w:rPr>
          <w:rFonts w:ascii="Times New Roman" w:hAnsi="Times New Roman" w:hint="eastAsia"/>
          <w:color w:val="000000" w:themeColor="text1"/>
          <w:sz w:val="21"/>
        </w:rPr>
        <w:t>（</w:t>
      </w:r>
      <w:commentRangeStart w:id="24"/>
      <w:proofErr w:type="spellStart"/>
      <w:r w:rsidRPr="00833F44">
        <w:rPr>
          <w:rFonts w:ascii="Times New Roman" w:hAnsi="Times New Roman" w:hint="eastAsia"/>
          <w:color w:val="000000" w:themeColor="text1"/>
          <w:sz w:val="21"/>
        </w:rPr>
        <w:t>payCard</w:t>
      </w:r>
      <w:commentRangeEnd w:id="24"/>
      <w:proofErr w:type="spellEnd"/>
      <w:r w:rsidR="00532C60">
        <w:rPr>
          <w:rStyle w:val="af2"/>
        </w:rPr>
        <w:commentReference w:id="24"/>
      </w:r>
      <w:r w:rsidRPr="00833F44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C9447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486055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bank1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rPr>
                <w:color w:val="000000" w:themeColor="text1"/>
                <w:sz w:val="21"/>
                <w:szCs w:val="21"/>
              </w:rPr>
            </w:pPr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银行总称（</w:t>
            </w:r>
            <w:bookmarkStart w:id="25" w:name="OLE_LINK7"/>
            <w:bookmarkStart w:id="26" w:name="OLE_LINK8"/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如中国银行</w:t>
            </w:r>
            <w:bookmarkEnd w:id="25"/>
            <w:bookmarkEnd w:id="26"/>
            <w:r w:rsidRPr="00833F44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bank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27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</w:t>
            </w:r>
            <w:r w:rsidR="004A73BE">
              <w:rPr>
                <w:rFonts w:ascii="Times New Roman" w:hAnsi="Times New Roman" w:hint="eastAsia"/>
                <w:color w:val="000000" w:themeColor="text1"/>
                <w:sz w:val="21"/>
              </w:rPr>
              <w:t>30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  <w:commentRangeEnd w:id="27"/>
            <w:r w:rsidR="00996FEC">
              <w:rPr>
                <w:rStyle w:val="af2"/>
              </w:rPr>
              <w:commentReference w:id="27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开户银行的详细名称（中国银行十里支行）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bankNo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行号，银行的编号</w:t>
            </w:r>
          </w:p>
        </w:tc>
      </w:tr>
      <w:tr w:rsidR="00BF4F6E" w:rsidRPr="00833F44" w:rsidTr="00E214EE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</w:rPr>
              <w:lastRenderedPageBreak/>
              <w:t>card</w:t>
            </w:r>
            <w:r w:rsidRPr="00833F44">
              <w:rPr>
                <w:rFonts w:ascii="Times New Roman" w:hAnsi="Times New Roman" w:hint="eastAsia"/>
                <w:color w:val="000000" w:themeColor="text1"/>
              </w:rPr>
              <w:t>No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char(21)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4F6E" w:rsidRPr="00833F44" w:rsidRDefault="00BF4F6E" w:rsidP="00E214EE">
            <w:pPr>
              <w:widowControl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账号，银行的卡号</w:t>
            </w:r>
          </w:p>
        </w:tc>
      </w:tr>
    </w:tbl>
    <w:p w:rsidR="00F51F2D" w:rsidRPr="00BF4F6E" w:rsidRDefault="00F51F2D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</w:p>
    <w:p w:rsidR="00F51F2D" w:rsidRPr="00827A97" w:rsidRDefault="00F51F2D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680F9D" w:rsidRPr="00827A97" w:rsidRDefault="00406465" w:rsidP="00680F9D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7A97">
        <w:rPr>
          <w:rFonts w:hint="eastAsia"/>
          <w:color w:val="000000" w:themeColor="text1"/>
        </w:rPr>
        <w:t>4.2.2</w:t>
      </w:r>
      <w:r w:rsidR="00680F9D" w:rsidRPr="00827A97">
        <w:rPr>
          <w:rFonts w:hint="eastAsia"/>
          <w:color w:val="000000" w:themeColor="text1"/>
        </w:rPr>
        <w:t>员工</w:t>
      </w:r>
      <w:r w:rsidR="009B2492" w:rsidRPr="00827A97">
        <w:rPr>
          <w:rFonts w:hint="eastAsia"/>
          <w:color w:val="000000" w:themeColor="text1"/>
        </w:rPr>
        <w:t>社保</w:t>
      </w:r>
      <w:r w:rsidR="00910FD6" w:rsidRPr="00827A97">
        <w:rPr>
          <w:rFonts w:hint="eastAsia"/>
          <w:color w:val="000000" w:themeColor="text1"/>
        </w:rPr>
        <w:t>即各项扣除</w:t>
      </w:r>
      <w:r w:rsidR="009B2492" w:rsidRPr="00827A97">
        <w:rPr>
          <w:rFonts w:hint="eastAsia"/>
          <w:color w:val="000000" w:themeColor="text1"/>
        </w:rPr>
        <w:t>设置</w:t>
      </w:r>
    </w:p>
    <w:p w:rsidR="00680F9D" w:rsidRPr="00827A97" w:rsidRDefault="00680F9D" w:rsidP="00680F9D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7A97">
        <w:rPr>
          <w:rFonts w:ascii="Times New Roman" w:hAnsi="Times New Roman" w:hint="eastAsia"/>
          <w:color w:val="000000" w:themeColor="text1"/>
          <w:sz w:val="21"/>
        </w:rPr>
        <w:t>表</w:t>
      </w:r>
      <w:r w:rsidR="00406465" w:rsidRPr="00827A97">
        <w:rPr>
          <w:rFonts w:ascii="Times New Roman" w:hAnsi="Times New Roman" w:hint="eastAsia"/>
          <w:color w:val="000000" w:themeColor="text1"/>
          <w:sz w:val="21"/>
        </w:rPr>
        <w:t>4-2-7</w:t>
      </w:r>
      <w:r w:rsidRPr="00827A97">
        <w:rPr>
          <w:rFonts w:hint="eastAsia"/>
          <w:color w:val="000000" w:themeColor="text1"/>
        </w:rPr>
        <w:t>员工</w:t>
      </w:r>
      <w:r w:rsidR="009B2492" w:rsidRPr="00827A97">
        <w:rPr>
          <w:rFonts w:hint="eastAsia"/>
          <w:color w:val="000000" w:themeColor="text1"/>
        </w:rPr>
        <w:t>的社保</w:t>
      </w:r>
      <w:r w:rsidRPr="00827A97">
        <w:rPr>
          <w:rFonts w:hint="eastAsia"/>
          <w:color w:val="000000" w:themeColor="text1"/>
        </w:rPr>
        <w:t>表</w:t>
      </w:r>
      <w:r w:rsidRPr="00827A97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F2258D" w:rsidRPr="00827A97">
        <w:rPr>
          <w:rFonts w:hint="eastAsia"/>
          <w:color w:val="000000" w:themeColor="text1"/>
        </w:rPr>
        <w:t>employee</w:t>
      </w:r>
      <w:r w:rsidR="009B2492" w:rsidRPr="00827A97">
        <w:rPr>
          <w:rFonts w:ascii="Times New Roman" w:hAnsi="Times New Roman" w:hint="eastAsia"/>
          <w:color w:val="000000" w:themeColor="text1"/>
          <w:sz w:val="21"/>
        </w:rPr>
        <w:t>_</w:t>
      </w:r>
      <w:r w:rsidR="00BF4F6E">
        <w:rPr>
          <w:rFonts w:hint="eastAsia"/>
          <w:color w:val="000000" w:themeColor="text1"/>
        </w:rPr>
        <w:t>s</w:t>
      </w:r>
      <w:r w:rsidR="00C9447F">
        <w:rPr>
          <w:rFonts w:hint="eastAsia"/>
          <w:color w:val="000000" w:themeColor="text1"/>
        </w:rPr>
        <w:t>e</w:t>
      </w:r>
      <w:r w:rsidR="00910FD6" w:rsidRPr="00AA676D">
        <w:rPr>
          <w:color w:val="000000" w:themeColor="text1"/>
        </w:rPr>
        <w:t>tting</w:t>
      </w:r>
      <w:proofErr w:type="spellEnd"/>
      <w:r w:rsidRPr="00827A97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680F9D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0F9D" w:rsidRPr="00827A97" w:rsidRDefault="00680F9D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F70458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458" w:rsidRPr="00827A97" w:rsidRDefault="00F70458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6D7E" w:rsidRPr="00827A97" w:rsidRDefault="00F70458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7A97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E1AD1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city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char</w:t>
            </w:r>
            <w:r w:rsidR="008A0B23">
              <w:rPr>
                <w:rFonts w:ascii="Times New Roman" w:hAnsi="Times New Roman" w:hint="eastAsia"/>
                <w:color w:val="000000" w:themeColor="text1"/>
                <w:sz w:val="21"/>
              </w:rPr>
              <w:t>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1AD1" w:rsidRPr="00833F44" w:rsidRDefault="006E1AD1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社保所在地市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BF4F6E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settingM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4D4046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ED3D5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3D5F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保设置</w:t>
            </w:r>
          </w:p>
          <w:p w:rsidR="004D4046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最低标准</w:t>
            </w:r>
          </w:p>
          <w:p w:rsidR="004D4046" w:rsidRPr="00833F44" w:rsidRDefault="004D404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实际工资</w:t>
            </w:r>
          </w:p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交纳</w:t>
            </w:r>
          </w:p>
          <w:p w:rsidR="004D4046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3_</w:t>
            </w:r>
            <w:r w:rsidR="004D4046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定义基数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  <w:r w:rsidR="00BF4F6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ED0876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自定义的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医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保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基数（</w:t>
            </w:r>
            <w:r w:rsidR="00AF05E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不能低于最低标准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）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默认为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null</w:t>
            </w:r>
          </w:p>
          <w:p w:rsidR="00AF05ED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只有选择了自定义才有用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F4F6E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color w:val="000000" w:themeColor="text1"/>
              </w:rPr>
              <w:t>settingS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社保设置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最低标准</w:t>
            </w:r>
          </w:p>
          <w:p w:rsidR="00BE6FFF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实际工资</w:t>
            </w:r>
          </w:p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不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交纳</w:t>
            </w:r>
          </w:p>
          <w:p w:rsidR="00AF05ED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 w:rsidR="00BE6FFF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自定义基数</w:t>
            </w:r>
          </w:p>
        </w:tc>
      </w:tr>
      <w:tr w:rsidR="00827A9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value</w:t>
            </w:r>
            <w:r w:rsidR="00BF4F6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FFF" w:rsidRPr="00833F44" w:rsidRDefault="00BE6FF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05ED" w:rsidRPr="00833F44" w:rsidRDefault="00BE6FF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自定义社保基数</w:t>
            </w:r>
            <w:r w:rsidR="00AF05E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（不能低于最低标准）</w:t>
            </w:r>
          </w:p>
          <w:p w:rsidR="00BE6FFF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默认为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null</w:t>
            </w:r>
          </w:p>
          <w:p w:rsidR="00AF05ED" w:rsidRPr="00833F44" w:rsidRDefault="00AF05ED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只有选择了自定义才有用</w:t>
            </w:r>
          </w:p>
        </w:tc>
      </w:tr>
      <w:tr w:rsidR="006B5CF7" w:rsidRPr="00827A9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57574A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fundPer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E214E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5,2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E214EE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公积金比例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57574A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fundBase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833F44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公积金基数</w:t>
            </w:r>
          </w:p>
        </w:tc>
      </w:tr>
      <w:tr w:rsidR="00C9447F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833F44" w:rsidRDefault="00C9447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valueF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833F44" w:rsidRDefault="00C9447F" w:rsidP="00AF28A0">
            <w:pPr>
              <w:widowControl/>
              <w:jc w:val="center"/>
              <w:rPr>
                <w:color w:val="000000" w:themeColor="text1"/>
              </w:rPr>
            </w:pPr>
            <w:r w:rsidRPr="00833F44">
              <w:rPr>
                <w:color w:val="000000" w:themeColor="text1"/>
              </w:rPr>
              <w:t>decimal（</w:t>
            </w:r>
            <w:r w:rsidRPr="00833F44">
              <w:rPr>
                <w:rFonts w:hint="eastAsia"/>
                <w:color w:val="000000" w:themeColor="text1"/>
              </w:rPr>
              <w:t>8,2</w:t>
            </w:r>
            <w:r w:rsidRPr="00833F44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833F44" w:rsidRDefault="00C9447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447F" w:rsidRPr="00833F44" w:rsidRDefault="00C9447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自定义公积金金额</w:t>
            </w:r>
          </w:p>
          <w:p w:rsidR="00C9447F" w:rsidRPr="00833F44" w:rsidRDefault="00C9447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只有选择了自定义才有用</w:t>
            </w:r>
          </w:p>
        </w:tc>
      </w:tr>
      <w:tr w:rsidR="0065517F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AF28A0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product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AF28A0">
            <w:pPr>
              <w:widowControl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Pr="00833F44" w:rsidRDefault="0065517F" w:rsidP="00D846C5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17F" w:rsidRDefault="0065517F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保险产品</w:t>
            </w:r>
          </w:p>
          <w:p w:rsidR="0065517F" w:rsidRPr="0065517F" w:rsidRDefault="0065517F" w:rsidP="0065517F">
            <w:pPr>
              <w:pStyle w:val="af1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</w:t>
            </w: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>无</w:t>
            </w:r>
          </w:p>
          <w:p w:rsidR="0065517F" w:rsidRPr="0065517F" w:rsidRDefault="0065517F" w:rsidP="0065517F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1     </w:t>
            </w:r>
            <w:r w:rsidRPr="0065517F">
              <w:rPr>
                <w:rFonts w:ascii="Times New Roman" w:hAnsi="Times New Roman" w:hint="eastAsia"/>
                <w:color w:val="000000" w:themeColor="text1"/>
                <w:sz w:val="21"/>
              </w:rPr>
              <w:t>购买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B77D61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4D61A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子女教育扣除额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赡养老人</w:t>
            </w:r>
          </w:p>
        </w:tc>
      </w:tr>
      <w:tr w:rsidR="006B5CF7" w:rsidTr="009B2492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继续教育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CF7" w:rsidRPr="00057973" w:rsidRDefault="006B5CF7" w:rsidP="0021528D">
            <w:pPr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大病医疗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CF7" w:rsidRPr="00057973" w:rsidRDefault="006B5CF7" w:rsidP="0021528D">
            <w:pPr>
              <w:rPr>
                <w:color w:val="000000" w:themeColor="text1"/>
              </w:rPr>
            </w:pPr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住房贷款利息</w:t>
            </w:r>
          </w:p>
        </w:tc>
      </w:tr>
      <w:tr w:rsidR="006B5CF7" w:rsidTr="0021528D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B77D61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deduct</w:t>
            </w:r>
            <w:r w:rsidRPr="00057973">
              <w:rPr>
                <w:rFonts w:ascii="Times New Roman" w:hAnsi="Times New Roman" w:hint="eastAsia"/>
                <w:color w:val="000000" w:themeColor="text1"/>
                <w:sz w:val="2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commentRangeStart w:id="28"/>
            <w:r w:rsidRPr="00057973">
              <w:rPr>
                <w:color w:val="000000" w:themeColor="text1"/>
              </w:rPr>
              <w:t>decimal（</w:t>
            </w:r>
            <w:r w:rsidRPr="00057973">
              <w:rPr>
                <w:rFonts w:hint="eastAsia"/>
                <w:color w:val="000000" w:themeColor="text1"/>
              </w:rPr>
              <w:t>8,2</w:t>
            </w:r>
            <w:r w:rsidRPr="00057973">
              <w:rPr>
                <w:color w:val="000000" w:themeColor="text1"/>
              </w:rPr>
              <w:t>）</w:t>
            </w:r>
            <w:commentRangeEnd w:id="28"/>
            <w:r w:rsidR="00996FEC">
              <w:rPr>
                <w:rStyle w:val="af2"/>
              </w:rPr>
              <w:commentReference w:id="28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21528D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5CF7" w:rsidRPr="00057973" w:rsidRDefault="006B5CF7" w:rsidP="00F04B76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057973">
              <w:rPr>
                <w:rFonts w:ascii="Times New Roman" w:hAnsi="Times New Roman"/>
                <w:color w:val="000000" w:themeColor="text1"/>
                <w:sz w:val="21"/>
              </w:rPr>
              <w:t>住房租金</w:t>
            </w:r>
          </w:p>
        </w:tc>
      </w:tr>
    </w:tbl>
    <w:p w:rsidR="008527DC" w:rsidRPr="00565850" w:rsidRDefault="008527DC" w:rsidP="00D846C5">
      <w:pPr>
        <w:widowControl/>
        <w:rPr>
          <w:rFonts w:ascii="Times New Roman" w:hAnsi="Times New Roman"/>
          <w:color w:val="0070C0"/>
          <w:sz w:val="21"/>
        </w:rPr>
      </w:pPr>
    </w:p>
    <w:p w:rsidR="007436D6" w:rsidRPr="00204698" w:rsidRDefault="007436D6" w:rsidP="007436D6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204698">
        <w:rPr>
          <w:rFonts w:hint="eastAsia"/>
          <w:color w:val="000000" w:themeColor="text1"/>
        </w:rPr>
        <w:t xml:space="preserve">4.2.3 </w:t>
      </w:r>
      <w:r w:rsidRPr="00204698">
        <w:rPr>
          <w:rFonts w:hint="eastAsia"/>
          <w:color w:val="000000" w:themeColor="text1"/>
        </w:rPr>
        <w:t>结算单</w:t>
      </w:r>
    </w:p>
    <w:p w:rsidR="007436D6" w:rsidRPr="00204698" w:rsidRDefault="007436D6" w:rsidP="007436D6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204698">
        <w:rPr>
          <w:rFonts w:ascii="Times New Roman" w:hAnsi="Times New Roman" w:hint="eastAsia"/>
          <w:color w:val="000000" w:themeColor="text1"/>
          <w:sz w:val="21"/>
        </w:rPr>
        <w:t>表</w:t>
      </w:r>
      <w:r w:rsidRPr="00204698">
        <w:rPr>
          <w:rFonts w:ascii="Times New Roman" w:hAnsi="Times New Roman" w:hint="eastAsia"/>
          <w:color w:val="000000" w:themeColor="text1"/>
          <w:sz w:val="21"/>
        </w:rPr>
        <w:t>4-2-7</w:t>
      </w:r>
      <w:r w:rsidRPr="00204698">
        <w:rPr>
          <w:rFonts w:hint="eastAsia"/>
          <w:color w:val="000000" w:themeColor="text1"/>
        </w:rPr>
        <w:t>结算单</w:t>
      </w:r>
      <w:r w:rsidRPr="00204698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1C63E0" w:rsidRPr="00E56364">
        <w:rPr>
          <w:rFonts w:hint="eastAsia"/>
          <w:color w:val="FF0000"/>
        </w:rPr>
        <w:t>settlement_common</w:t>
      </w:r>
      <w:proofErr w:type="spellEnd"/>
      <w:r w:rsidRPr="00204698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A0697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lastRenderedPageBreak/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A0697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6A4AB5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36D6" w:rsidRPr="00204698" w:rsidRDefault="007436D6" w:rsidP="00F04B7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204698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DA304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A06979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A06979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6A4AB5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64713D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3048" w:rsidRPr="0064713D" w:rsidRDefault="00DA3048" w:rsidP="00F04B76">
            <w:pPr>
              <w:widowControl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派遣方</w:t>
            </w:r>
            <w:r w:rsidRPr="0064713D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AA676D">
            <w:pPr>
              <w:ind w:firstLineChars="100" w:firstLine="200"/>
            </w:pPr>
            <w:proofErr w:type="gramStart"/>
            <w:r w:rsidRPr="0064713D">
              <w:rPr>
                <w:rFonts w:hint="eastAsia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5B75" w:rsidRPr="0064713D" w:rsidRDefault="00D00A0F" w:rsidP="00F04B76">
            <w:r w:rsidRPr="0064713D">
              <w:rPr>
                <w:rFonts w:hint="eastAsia"/>
              </w:rPr>
              <w:t>合作客户的id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4C7CA1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mon</w:t>
            </w:r>
            <w:r w:rsidR="001022D8" w:rsidRPr="0064713D">
              <w:rPr>
                <w:rFonts w:ascii="Times New Roman" w:hAnsi="Times New Roman"/>
                <w:sz w:val="21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6A4AB5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F04B76">
            <w:r w:rsidRPr="0064713D">
              <w:rPr>
                <w:rFonts w:hint="eastAsia"/>
              </w:rPr>
              <w:t>月份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salary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4B76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工资</w:t>
            </w:r>
          </w:p>
          <w:p w:rsidR="00ED47BD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明细的应发总额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社保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明细的单位缴纳社保总额+单位缴纳</w:t>
            </w:r>
            <w:proofErr w:type="gramStart"/>
            <w:r w:rsidRPr="008211F1">
              <w:rPr>
                <w:rFonts w:hint="eastAsia"/>
                <w:color w:val="000000" w:themeColor="text1"/>
              </w:rPr>
              <w:t>医</w:t>
            </w:r>
            <w:proofErr w:type="gramEnd"/>
            <w:r w:rsidRPr="008211F1">
              <w:rPr>
                <w:rFonts w:hint="eastAsia"/>
                <w:color w:val="000000" w:themeColor="text1"/>
              </w:rPr>
              <w:t>保总额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fund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公积金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明细中的单位缴纳公积金总额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manage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管理费</w:t>
            </w:r>
          </w:p>
          <w:p w:rsidR="00ED47BD" w:rsidRPr="008211F1" w:rsidRDefault="00ED47BD" w:rsidP="00ED47BD">
            <w:pPr>
              <w:pStyle w:val="af0"/>
              <w:ind w:firstLineChars="0" w:firstLine="0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按照合同的服务项目来计算</w:t>
            </w:r>
          </w:p>
        </w:tc>
      </w:tr>
      <w:tr w:rsidR="00681712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tax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ED47BD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712" w:rsidRPr="008211F1" w:rsidRDefault="00681712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47BD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税费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（工资总额+社保总额+管理费总额）*税率，税率在合同的服务项目中约定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A0697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sum</w:t>
            </w:r>
            <w:r w:rsidR="00613068" w:rsidRPr="0064713D">
              <w:rPr>
                <w:rFonts w:ascii="Times New Roman" w:hAnsi="Times New Roman" w:hint="eastAsia"/>
                <w:sz w:val="21"/>
              </w:rPr>
              <w:t>mary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ED47BD" w:rsidP="001022D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</w:t>
            </w:r>
            <w:r w:rsidR="001022D8"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ED47BD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总额</w:t>
            </w:r>
          </w:p>
          <w:p w:rsidR="00ED47BD" w:rsidRPr="008211F1" w:rsidRDefault="00ED47BD" w:rsidP="00ED47BD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工资总额+社保总额+管理费总额+税费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A0697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1022D8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6A4AB5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8211F1" w:rsidRDefault="001022D8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状态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Pr="008211F1">
              <w:rPr>
                <w:color w:val="000000" w:themeColor="text1"/>
              </w:rPr>
              <w:t>编辑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1_提交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 w:rsidR="00643EA0">
              <w:rPr>
                <w:rFonts w:hint="eastAsia"/>
                <w:color w:val="000000" w:themeColor="text1"/>
              </w:rPr>
              <w:t>一审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 w:rsidR="00643EA0">
              <w:rPr>
                <w:rFonts w:hint="eastAsia"/>
                <w:color w:val="000000" w:themeColor="text1"/>
              </w:rPr>
              <w:t>二审</w:t>
            </w:r>
          </w:p>
          <w:p w:rsidR="00681712" w:rsidRPr="008211F1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4_</w:t>
            </w:r>
            <w:r w:rsidR="00643EA0">
              <w:rPr>
                <w:rFonts w:hint="eastAsia"/>
                <w:color w:val="000000" w:themeColor="text1"/>
              </w:rPr>
              <w:t>终审</w:t>
            </w:r>
          </w:p>
          <w:p w:rsidR="00681712" w:rsidRDefault="00681712" w:rsidP="00F04B76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5_</w:t>
            </w:r>
            <w:r w:rsidR="00643EA0">
              <w:rPr>
                <w:rFonts w:hint="eastAsia"/>
                <w:color w:val="000000" w:themeColor="text1"/>
              </w:rPr>
              <w:t>扣款</w:t>
            </w:r>
          </w:p>
          <w:p w:rsidR="00643EA0" w:rsidRPr="008211F1" w:rsidRDefault="00643EA0" w:rsidP="00F04B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6_发放</w:t>
            </w:r>
          </w:p>
        </w:tc>
      </w:tr>
      <w:tr w:rsidR="00204698" w:rsidRPr="00204698" w:rsidTr="006A4AB5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66687D" w:rsidP="001022D8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hint="eastAsia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1022D8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64713D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1022D8" w:rsidP="006A4AB5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22D8" w:rsidRPr="0064713D" w:rsidRDefault="0066687D" w:rsidP="000D689C">
            <w:r w:rsidRPr="0064713D">
              <w:rPr>
                <w:rFonts w:hint="eastAsia"/>
              </w:rPr>
              <w:t>来源</w:t>
            </w:r>
          </w:p>
          <w:p w:rsidR="0072438C" w:rsidRPr="0064713D" w:rsidRDefault="0072438C" w:rsidP="000D689C">
            <w:r w:rsidRPr="0064713D">
              <w:rPr>
                <w:rFonts w:hint="eastAsia"/>
              </w:rPr>
              <w:t>0_派遣单位录入</w:t>
            </w:r>
          </w:p>
          <w:p w:rsidR="0072438C" w:rsidRPr="0064713D" w:rsidRDefault="0072438C" w:rsidP="000D689C">
            <w:r w:rsidRPr="0064713D">
              <w:rPr>
                <w:rFonts w:hint="eastAsia"/>
              </w:rPr>
              <w:t>1_合作单位录入</w:t>
            </w:r>
          </w:p>
        </w:tc>
      </w:tr>
    </w:tbl>
    <w:p w:rsidR="007436D6" w:rsidRDefault="007436D6" w:rsidP="008211F1">
      <w:pPr>
        <w:pStyle w:val="a1"/>
        <w:widowControl/>
        <w:numPr>
          <w:ilvl w:val="0"/>
          <w:numId w:val="0"/>
        </w:numPr>
        <w:jc w:val="left"/>
        <w:rPr>
          <w:rFonts w:ascii="Times New Roman" w:eastAsia="宋体" w:hAnsi="Times New Roman"/>
          <w:color w:val="000000" w:themeColor="text1"/>
          <w:sz w:val="21"/>
        </w:rPr>
      </w:pPr>
    </w:p>
    <w:p w:rsidR="0066687D" w:rsidRPr="008C744A" w:rsidRDefault="009A75E2" w:rsidP="008C744A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204698">
        <w:rPr>
          <w:rFonts w:hint="eastAsia"/>
          <w:color w:val="000000" w:themeColor="text1"/>
        </w:rPr>
        <w:t xml:space="preserve">4.2.3 </w:t>
      </w:r>
      <w:r w:rsidRPr="00204698">
        <w:rPr>
          <w:rFonts w:hint="eastAsia"/>
          <w:color w:val="000000" w:themeColor="text1"/>
        </w:rPr>
        <w:t>结算单</w:t>
      </w:r>
      <w:r>
        <w:rPr>
          <w:rFonts w:hint="eastAsia"/>
          <w:color w:val="000000" w:themeColor="text1"/>
        </w:rPr>
        <w:t>明细</w:t>
      </w:r>
    </w:p>
    <w:p w:rsidR="0066687D" w:rsidRPr="001C63E0" w:rsidRDefault="0066687D" w:rsidP="001C63E0">
      <w:pPr>
        <w:pStyle w:val="af3"/>
      </w:pPr>
      <w:r w:rsidRPr="00B77D61">
        <w:rPr>
          <w:rFonts w:ascii="Times New Roman" w:hAnsi="Times New Roman" w:hint="eastAsia"/>
          <w:color w:val="000000" w:themeColor="text1"/>
          <w:sz w:val="21"/>
        </w:rPr>
        <w:t>表</w:t>
      </w:r>
      <w:r w:rsidRPr="00B77D61">
        <w:rPr>
          <w:rFonts w:ascii="Times New Roman" w:hAnsi="Times New Roman" w:hint="eastAsia"/>
          <w:color w:val="000000" w:themeColor="text1"/>
          <w:sz w:val="21"/>
        </w:rPr>
        <w:t>4-2-5</w:t>
      </w:r>
      <w:r w:rsidRPr="00B77D61">
        <w:rPr>
          <w:rFonts w:hint="eastAsia"/>
          <w:color w:val="000000" w:themeColor="text1"/>
        </w:rPr>
        <w:t>工资表（</w:t>
      </w:r>
      <w:proofErr w:type="spellStart"/>
      <w:r w:rsidR="001C63E0" w:rsidRPr="00E56364">
        <w:rPr>
          <w:rFonts w:hint="eastAsia"/>
          <w:color w:val="FF0000"/>
        </w:rPr>
        <w:t>salary_common</w:t>
      </w:r>
      <w:proofErr w:type="spellEnd"/>
      <w:r w:rsidRPr="00B77D6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就是结算明细单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4961"/>
      </w:tblGrid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B77D6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DA3048" w:rsidRDefault="00DA3048" w:rsidP="00055344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DA3048">
              <w:rPr>
                <w:rFonts w:ascii="Times New Roman" w:hAnsi="Times New Roman"/>
                <w:color w:val="FF0000"/>
                <w:sz w:val="21"/>
              </w:rPr>
              <w:t>主键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B77D61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工资表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sid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结算单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863B67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e</w:t>
            </w:r>
            <w:r w:rsidR="0066687D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39353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month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1A0773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833F44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月</w:t>
            </w:r>
            <w:r w:rsidR="0039353D" w:rsidRPr="00833F44">
              <w:rPr>
                <w:rFonts w:ascii="Times New Roman" w:hAnsi="Times New Roman"/>
                <w:color w:val="000000" w:themeColor="text1"/>
                <w:sz w:val="21"/>
              </w:rPr>
              <w:t>份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base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基础工资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pension1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个人养老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medicare1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个人医疗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unemployd1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个人失业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82EE7" w:rsidP="00BD66FF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4" w:history="1">
              <w:r w:rsidR="00460AF6" w:rsidRPr="00460AF6">
                <w:rPr>
                  <w:rFonts w:ascii="Times New Roman" w:hAnsi="Times New Roman"/>
                  <w:color w:val="000000" w:themeColor="text1"/>
                  <w:sz w:val="21"/>
                </w:rPr>
                <w:t>disease</w:t>
              </w:r>
            </w:hyperlink>
            <w:r w:rsidR="00460AF6">
              <w:rPr>
                <w:rFonts w:ascii="Times New Roman" w:hAnsi="Times New Roman" w:hint="eastAsia"/>
                <w:color w:val="000000" w:themeColor="text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</w:t>
            </w:r>
            <w:r w:rsidRPr="00445220">
              <w:rPr>
                <w:color w:val="000000" w:themeColor="text1"/>
              </w:rPr>
              <w:lastRenderedPageBreak/>
              <w:t>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个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人大病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fund1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个人公积金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pension2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单位养老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86F6C" w:rsidP="00B86F6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medicare2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单位医疗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460AF6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unemployd2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单位失业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460AF6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injury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单位工伤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82EE7" w:rsidP="00460AF6">
            <w:pPr>
              <w:widowControl/>
              <w:ind w:firstLineChars="100" w:firstLine="200"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5" w:history="1">
              <w:r w:rsidR="00460AF6" w:rsidRPr="00460AF6">
                <w:rPr>
                  <w:rFonts w:ascii="Times New Roman" w:hAnsi="Times New Roman"/>
                  <w:color w:val="000000" w:themeColor="text1"/>
                  <w:sz w:val="21"/>
                </w:rPr>
                <w:t>disease</w:t>
              </w:r>
            </w:hyperlink>
            <w:r w:rsidR="00BD66FF">
              <w:rPr>
                <w:rFonts w:ascii="Times New Roman" w:hAnsi="Times New Roman" w:hint="eastAsia"/>
                <w:color w:val="000000" w:themeColor="text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单位大病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0AF6" w:rsidRPr="00460AF6" w:rsidRDefault="00460AF6" w:rsidP="00460AF6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60AF6">
              <w:rPr>
                <w:rFonts w:ascii="Times New Roman" w:hAnsi="Times New Roman"/>
                <w:color w:val="000000" w:themeColor="text1"/>
                <w:sz w:val="21"/>
              </w:rPr>
              <w:t>birth</w:t>
            </w:r>
          </w:p>
          <w:p w:rsidR="00A66712" w:rsidRPr="00445220" w:rsidRDefault="00A66712" w:rsidP="00055344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BD66FF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Default="00A66712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单位生育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fund2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单位公积金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tax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个税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/>
                <w:color w:val="000000" w:themeColor="text1"/>
                <w:sz w:val="21"/>
              </w:rPr>
              <w:t>payable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rFonts w:hint="eastAsia"/>
                <w:color w:val="000000" w:themeColor="text1"/>
              </w:rPr>
              <w:t>decimal（8,2）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应发</w:t>
            </w:r>
          </w:p>
        </w:tc>
      </w:tr>
      <w:tr w:rsidR="00A66712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ind w:firstLineChars="100" w:firstLine="210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/>
                <w:color w:val="000000" w:themeColor="text1"/>
                <w:sz w:val="21"/>
              </w:rPr>
              <w:t>paid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rFonts w:hint="eastAsia"/>
                <w:color w:val="000000" w:themeColor="text1"/>
              </w:rPr>
              <w:t>decimal（8,2）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712" w:rsidRPr="00445220" w:rsidRDefault="00A66712" w:rsidP="00A66712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实发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</w:t>
            </w:r>
            <w:r w:rsidRPr="00445220">
              <w:rPr>
                <w:rFonts w:hint="eastAsia"/>
                <w:color w:val="000000" w:themeColor="text1"/>
              </w:rPr>
              <w:t>l</w:t>
            </w:r>
            <w:r w:rsidRPr="00445220">
              <w:rPr>
                <w:color w:val="000000" w:themeColor="text1"/>
              </w:rPr>
              <w:t>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</w:t>
            </w:r>
          </w:p>
        </w:tc>
      </w:tr>
      <w:tr w:rsidR="0066687D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687D" w:rsidRPr="00445220" w:rsidRDefault="0066687D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87D" w:rsidRPr="00445220" w:rsidRDefault="0066687D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自定义字段（最多</w:t>
            </w: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 w:rsidRPr="00445220">
              <w:rPr>
                <w:rFonts w:ascii="Times New Roman" w:hAnsi="Times New Roman" w:hint="eastAsia"/>
                <w:color w:val="000000" w:themeColor="text1"/>
                <w:sz w:val="21"/>
              </w:rPr>
              <w:t>个）</w:t>
            </w: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 xml:space="preserve">   f11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lastRenderedPageBreak/>
              <w:t>f15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BD66FF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55344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f20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  <w:r w:rsidRPr="00445220">
              <w:rPr>
                <w:color w:val="000000" w:themeColor="text1"/>
              </w:rPr>
              <w:t>decimal（</w:t>
            </w:r>
            <w:r w:rsidRPr="00445220">
              <w:rPr>
                <w:rFonts w:hint="eastAsia"/>
                <w:color w:val="000000" w:themeColor="text1"/>
              </w:rPr>
              <w:t>8,2</w:t>
            </w:r>
            <w:r w:rsidRPr="00445220">
              <w:rPr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66FF" w:rsidRPr="00445220" w:rsidRDefault="00BD66FF" w:rsidP="00055344">
            <w:pPr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66FF" w:rsidRPr="00445220" w:rsidRDefault="00BD66FF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</w:tr>
      <w:tr w:rsidR="0013332B" w:rsidRPr="00B77D61" w:rsidTr="00460AF6">
        <w:trPr>
          <w:trHeight w:val="42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13332B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Default="0013332B" w:rsidP="00055344">
            <w:pPr>
              <w:rPr>
                <w:color w:val="FF0000"/>
              </w:rPr>
            </w:pPr>
          </w:p>
          <w:p w:rsidR="0013332B" w:rsidRPr="0013332B" w:rsidRDefault="0013332B" w:rsidP="00055344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Pr="0013332B" w:rsidRDefault="0013332B" w:rsidP="00055344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0D689C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13332B" w:rsidRPr="0013332B" w:rsidRDefault="0013332B" w:rsidP="0013332B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8211F1" w:rsidRDefault="008211F1" w:rsidP="008211F1">
      <w:pPr>
        <w:pStyle w:val="ad"/>
        <w:ind w:firstLine="420"/>
      </w:pPr>
    </w:p>
    <w:p w:rsidR="0066687D" w:rsidRPr="0066687D" w:rsidRDefault="0066687D" w:rsidP="008211F1">
      <w:pPr>
        <w:pStyle w:val="ad"/>
        <w:ind w:firstLine="420"/>
      </w:pPr>
    </w:p>
    <w:p w:rsidR="00543432" w:rsidRPr="008211F1" w:rsidRDefault="00543432" w:rsidP="00543432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4.2.4</w:t>
      </w:r>
      <w:r w:rsidRPr="008211F1">
        <w:rPr>
          <w:rFonts w:hint="eastAsia"/>
          <w:color w:val="000000" w:themeColor="text1"/>
        </w:rPr>
        <w:t>小时工结算单</w:t>
      </w:r>
    </w:p>
    <w:p w:rsidR="00543432" w:rsidRPr="008211F1" w:rsidRDefault="00543432" w:rsidP="00543432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t>表</w:t>
      </w:r>
      <w:r w:rsidRPr="008211F1">
        <w:rPr>
          <w:rFonts w:ascii="Times New Roman" w:hAnsi="Times New Roman" w:hint="eastAsia"/>
          <w:color w:val="000000" w:themeColor="text1"/>
          <w:sz w:val="21"/>
        </w:rPr>
        <w:t>4-2-8</w:t>
      </w:r>
      <w:r w:rsidRPr="008211F1">
        <w:rPr>
          <w:rFonts w:ascii="Times New Roman" w:hAnsi="Times New Roman" w:hint="eastAsia"/>
          <w:color w:val="000000" w:themeColor="text1"/>
          <w:sz w:val="21"/>
        </w:rPr>
        <w:t>小时工</w:t>
      </w:r>
      <w:r w:rsidRPr="008211F1">
        <w:rPr>
          <w:rFonts w:hint="eastAsia"/>
          <w:color w:val="000000" w:themeColor="text1"/>
        </w:rPr>
        <w:t>结算单</w:t>
      </w:r>
      <w:r w:rsidRPr="008211F1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413167" w:rsidRPr="00E56364">
        <w:rPr>
          <w:rFonts w:ascii="Times New Roman" w:hAnsi="Times New Roman" w:hint="eastAsia"/>
          <w:color w:val="FF0000"/>
          <w:sz w:val="21"/>
        </w:rPr>
        <w:t>settlement</w:t>
      </w:r>
      <w:r w:rsidR="001C63E0" w:rsidRPr="00E56364">
        <w:rPr>
          <w:rFonts w:ascii="Times New Roman" w:hAnsi="Times New Roman" w:hint="eastAsia"/>
          <w:color w:val="FF0000"/>
          <w:sz w:val="21"/>
        </w:rPr>
        <w:t>_hour</w:t>
      </w:r>
      <w:proofErr w:type="spellEnd"/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widowControl/>
              <w:ind w:firstLineChars="16" w:firstLine="34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57574A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did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574A" w:rsidRPr="0057574A" w:rsidRDefault="0057574A" w:rsidP="000D689C">
            <w:pPr>
              <w:widowControl/>
              <w:ind w:firstLineChars="16" w:firstLine="34"/>
              <w:rPr>
                <w:rFonts w:ascii="Times New Roman" w:hAnsi="Times New Roman"/>
                <w:color w:val="FF0000"/>
                <w:sz w:val="21"/>
              </w:rPr>
            </w:pP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派遣方</w:t>
            </w:r>
            <w:r w:rsidRPr="0057574A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64713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cid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7574A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7574A" w:rsidP="000D689C">
            <w:pPr>
              <w:ind w:firstLineChars="16" w:firstLine="32"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合作客户id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m</w:t>
            </w:r>
            <w:r w:rsidR="0057574A" w:rsidRPr="00833F44">
              <w:rPr>
                <w:rFonts w:ascii="Times New Roman" w:hAnsi="Times New Roman"/>
                <w:color w:val="000000" w:themeColor="text1"/>
                <w:sz w:val="21"/>
              </w:rPr>
              <w:t>o</w:t>
            </w:r>
            <w:r w:rsidR="0057574A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n</w:t>
            </w:r>
            <w:r w:rsidR="0064713D" w:rsidRPr="00833F44">
              <w:rPr>
                <w:rFonts w:ascii="Times New Roman" w:hAnsi="Times New Roman"/>
                <w:color w:val="000000" w:themeColor="text1"/>
                <w:sz w:val="21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33F44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33F44">
              <w:rPr>
                <w:rFonts w:hint="eastAsia"/>
                <w:color w:val="000000" w:themeColor="text1"/>
              </w:rPr>
              <w:t>月份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hours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总工时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decimal(5,2)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0D31FB" w:rsidP="000D689C">
            <w:pPr>
              <w:ind w:firstLineChars="16" w:firstLine="3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合作客户所给的单价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6F7EE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traffic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交通费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39353D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extra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0D689C">
            <w:pPr>
              <w:ind w:firstLineChars="16" w:firstLine="32"/>
            </w:pPr>
            <w:r w:rsidRPr="0064713D">
              <w:rPr>
                <w:rFonts w:hint="eastAsia"/>
              </w:rPr>
              <w:t>附加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/>
                <w:sz w:val="21"/>
              </w:rPr>
              <w:t>sum</w:t>
            </w:r>
            <w:r w:rsidR="0039353D" w:rsidRPr="0064713D">
              <w:rPr>
                <w:rFonts w:ascii="Times New Roman" w:hAnsi="Times New Roman"/>
                <w:sz w:val="21"/>
              </w:rPr>
              <w:t>m</w:t>
            </w:r>
            <w:r w:rsidR="0039353D" w:rsidRPr="0064713D">
              <w:rPr>
                <w:rFonts w:ascii="Times New Roman" w:hAnsi="Times New Roman" w:hint="eastAsia"/>
                <w:sz w:val="21"/>
              </w:rPr>
              <w:t>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64713D">
              <w:rPr>
                <w:rFonts w:ascii="Times New Roman" w:hAnsi="Times New Roman" w:hint="eastAsia"/>
                <w:sz w:val="21"/>
              </w:rPr>
              <w:t>decimal(10,2)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6F7EE9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64713D" w:rsidRDefault="00543432" w:rsidP="000D689C">
            <w:pPr>
              <w:ind w:firstLineChars="16" w:firstLine="32"/>
            </w:pPr>
            <w:r w:rsidRPr="0064713D">
              <w:rPr>
                <w:rFonts w:hint="eastAsia"/>
              </w:rPr>
              <w:t>总额</w:t>
            </w:r>
          </w:p>
        </w:tc>
      </w:tr>
      <w:tr w:rsidR="00543432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3432" w:rsidRPr="008211F1" w:rsidRDefault="00543432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状态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Pr="008211F1">
              <w:rPr>
                <w:color w:val="000000" w:themeColor="text1"/>
              </w:rPr>
              <w:t>编辑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1_提交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>
              <w:rPr>
                <w:rFonts w:hint="eastAsia"/>
                <w:color w:val="000000" w:themeColor="text1"/>
              </w:rPr>
              <w:t>一审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>
              <w:rPr>
                <w:rFonts w:hint="eastAsia"/>
                <w:color w:val="000000" w:themeColor="text1"/>
              </w:rPr>
              <w:t>二审</w:t>
            </w:r>
          </w:p>
          <w:p w:rsidR="0039353D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4_</w:t>
            </w:r>
            <w:r>
              <w:rPr>
                <w:rFonts w:hint="eastAsia"/>
                <w:color w:val="000000" w:themeColor="text1"/>
              </w:rPr>
              <w:t>终审</w:t>
            </w:r>
          </w:p>
          <w:p w:rsidR="0039353D" w:rsidRDefault="0039353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5_</w:t>
            </w:r>
            <w:r>
              <w:rPr>
                <w:rFonts w:hint="eastAsia"/>
                <w:color w:val="000000" w:themeColor="text1"/>
              </w:rPr>
              <w:t>扣款</w:t>
            </w:r>
          </w:p>
          <w:p w:rsidR="00543432" w:rsidRPr="008211F1" w:rsidRDefault="0039353D" w:rsidP="000D689C">
            <w:pPr>
              <w:ind w:firstLineChars="16" w:firstLine="3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6_发放</w:t>
            </w:r>
          </w:p>
        </w:tc>
      </w:tr>
      <w:tr w:rsidR="00DF11BD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57574A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FD7EEB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FD7EEB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类别</w:t>
            </w:r>
          </w:p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0_派遣单位录入</w:t>
            </w:r>
          </w:p>
          <w:p w:rsidR="00DF11BD" w:rsidRPr="008211F1" w:rsidRDefault="00DF11BD" w:rsidP="000D689C">
            <w:pPr>
              <w:ind w:firstLineChars="16" w:firstLine="32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1_合作单位录入</w:t>
            </w:r>
          </w:p>
        </w:tc>
      </w:tr>
    </w:tbl>
    <w:p w:rsidR="00D9773C" w:rsidRPr="008211F1" w:rsidRDefault="00D9773C" w:rsidP="00D9773C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</w:p>
    <w:p w:rsidR="00D9773C" w:rsidRPr="008211F1" w:rsidRDefault="00D9773C" w:rsidP="00D9773C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4.2.4</w:t>
      </w:r>
      <w:r w:rsidRPr="008211F1">
        <w:rPr>
          <w:rFonts w:hint="eastAsia"/>
          <w:color w:val="000000" w:themeColor="text1"/>
        </w:rPr>
        <w:t>小时工结算单明细</w:t>
      </w:r>
    </w:p>
    <w:p w:rsidR="00D9773C" w:rsidRPr="008211F1" w:rsidRDefault="00D9773C" w:rsidP="00D9773C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t>表</w:t>
      </w:r>
      <w:r w:rsidRPr="008211F1">
        <w:rPr>
          <w:rFonts w:ascii="Times New Roman" w:hAnsi="Times New Roman" w:hint="eastAsia"/>
          <w:color w:val="000000" w:themeColor="text1"/>
          <w:sz w:val="21"/>
        </w:rPr>
        <w:t>4-2-8</w:t>
      </w:r>
      <w:r w:rsidRPr="008211F1">
        <w:rPr>
          <w:rFonts w:ascii="Times New Roman" w:hAnsi="Times New Roman" w:hint="eastAsia"/>
          <w:color w:val="000000" w:themeColor="text1"/>
          <w:sz w:val="21"/>
        </w:rPr>
        <w:t>小时工</w:t>
      </w:r>
      <w:r w:rsidR="00AA676D">
        <w:rPr>
          <w:rFonts w:hint="eastAsia"/>
          <w:color w:val="000000" w:themeColor="text1"/>
        </w:rPr>
        <w:t>工资单</w:t>
      </w:r>
      <w:r w:rsidRPr="008211F1">
        <w:rPr>
          <w:rFonts w:ascii="Times New Roman" w:hAnsi="Times New Roman" w:hint="eastAsia"/>
          <w:color w:val="000000" w:themeColor="text1"/>
          <w:sz w:val="21"/>
        </w:rPr>
        <w:t>（</w:t>
      </w:r>
      <w:proofErr w:type="spellStart"/>
      <w:r w:rsidR="00AA676D" w:rsidRPr="00E56364">
        <w:rPr>
          <w:rFonts w:ascii="Times New Roman" w:hAnsi="Times New Roman" w:hint="eastAsia"/>
          <w:color w:val="FF0000"/>
          <w:sz w:val="21"/>
        </w:rPr>
        <w:t>salary</w:t>
      </w:r>
      <w:r w:rsidR="001C63E0" w:rsidRPr="00E56364">
        <w:rPr>
          <w:rFonts w:ascii="Times New Roman" w:hAnsi="Times New Roman" w:hint="eastAsia"/>
          <w:color w:val="FF0000"/>
          <w:sz w:val="21"/>
        </w:rPr>
        <w:t>_hour</w:t>
      </w:r>
      <w:proofErr w:type="spellEnd"/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lastRenderedPageBreak/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39353D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BD45A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s</w:t>
            </w:r>
            <w:commentRangeStart w:id="29"/>
            <w:r w:rsidR="00413167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commentRangeEnd w:id="29"/>
            <w:proofErr w:type="spellEnd"/>
            <w:r w:rsidR="00996FEC">
              <w:rPr>
                <w:rStyle w:val="af2"/>
              </w:rPr>
              <w:commentReference w:id="29"/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353D" w:rsidRPr="00833F44" w:rsidRDefault="00413167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小时工结算单</w:t>
            </w: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B11BF3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6471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e</w:t>
            </w:r>
            <w:r w:rsidR="00B11BF3"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1BF3" w:rsidRPr="008211F1" w:rsidRDefault="00B11BF3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33F44" w:rsidRDefault="000F5329" w:rsidP="00F172CE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月份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hours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B76A0">
            <w:pPr>
              <w:widowControl/>
              <w:ind w:firstLineChars="200" w:firstLine="42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工时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decimal(5,2)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>
              <w:t>员工表中结算的单价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134C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food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餐费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1E0E3B">
            <w:pPr>
              <w:widowControl/>
              <w:ind w:firstLineChars="100" w:firstLine="210"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traffic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jc w:val="left"/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交通费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accommodation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住宿费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bookmarkStart w:id="30" w:name="OLE_LINK9"/>
            <w:bookmarkStart w:id="31" w:name="OLE_LINK10"/>
            <w:r w:rsidRPr="008211F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utilities</w:t>
            </w:r>
            <w:bookmarkEnd w:id="30"/>
            <w:bookmarkEnd w:id="31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水电费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A82EE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hyperlink r:id="rId36" w:history="1">
              <w:r w:rsidR="000F5329" w:rsidRPr="008211F1">
                <w:rPr>
                  <w:color w:val="000000" w:themeColor="text1"/>
                </w:rPr>
                <w:t>insurance</w:t>
              </w:r>
            </w:hyperlink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保险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tax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bookmarkStart w:id="32" w:name="OLE_LINK1"/>
            <w:bookmarkStart w:id="33" w:name="OLE_LINK2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  <w:bookmarkEnd w:id="32"/>
            <w:bookmarkEnd w:id="33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b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个税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other1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其他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other2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其他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1E0E3B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payable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应付金额</w:t>
            </w:r>
          </w:p>
        </w:tc>
      </w:tr>
      <w:tr w:rsidR="000F5329" w:rsidRPr="008211F1" w:rsidTr="00B11BF3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56648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paid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decimal(10,2)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8211F1" w:rsidRDefault="000F5329" w:rsidP="000D689C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实付金额</w:t>
            </w:r>
          </w:p>
        </w:tc>
      </w:tr>
      <w:tr w:rsidR="0013332B" w:rsidRPr="008211F1" w:rsidTr="0065517F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65517F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Default="0013332B" w:rsidP="0065517F">
            <w:pPr>
              <w:rPr>
                <w:color w:val="FF0000"/>
              </w:rPr>
            </w:pPr>
          </w:p>
          <w:p w:rsidR="0013332B" w:rsidRPr="0013332B" w:rsidRDefault="0013332B" w:rsidP="0065517F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32B" w:rsidRPr="0013332B" w:rsidRDefault="0013332B" w:rsidP="0065517F">
            <w:pPr>
              <w:rPr>
                <w:color w:val="FF0000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32B" w:rsidRPr="0013332B" w:rsidRDefault="0013332B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13332B" w:rsidRPr="0013332B" w:rsidRDefault="0013332B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DD5CE7" w:rsidRPr="0013332B" w:rsidRDefault="00DD5CE7" w:rsidP="00DD5CE7">
      <w:pPr>
        <w:pStyle w:val="a1"/>
        <w:widowControl/>
        <w:numPr>
          <w:ilvl w:val="0"/>
          <w:numId w:val="0"/>
        </w:numPr>
        <w:ind w:left="284"/>
        <w:jc w:val="left"/>
      </w:pPr>
      <w:r w:rsidRPr="0013332B">
        <w:rPr>
          <w:rFonts w:hint="eastAsia"/>
        </w:rPr>
        <w:t>4.2.4</w:t>
      </w:r>
      <w:r w:rsidRPr="0013332B">
        <w:rPr>
          <w:rFonts w:hint="eastAsia"/>
        </w:rPr>
        <w:t>商业保险结算单</w:t>
      </w:r>
    </w:p>
    <w:p w:rsidR="00DD5CE7" w:rsidRPr="0013332B" w:rsidRDefault="00DD5CE7" w:rsidP="00DD5CE7">
      <w:pPr>
        <w:widowControl/>
        <w:ind w:firstLine="425"/>
        <w:rPr>
          <w:rFonts w:ascii="Times New Roman" w:hAnsi="Times New Roman"/>
          <w:sz w:val="21"/>
        </w:rPr>
      </w:pPr>
      <w:r w:rsidRPr="0013332B">
        <w:rPr>
          <w:rFonts w:ascii="Times New Roman" w:hAnsi="Times New Roman" w:hint="eastAsia"/>
          <w:sz w:val="21"/>
        </w:rPr>
        <w:t>表</w:t>
      </w:r>
      <w:r w:rsidRPr="0013332B">
        <w:rPr>
          <w:rFonts w:ascii="Times New Roman" w:hAnsi="Times New Roman" w:hint="eastAsia"/>
          <w:sz w:val="21"/>
        </w:rPr>
        <w:t>4-2-8</w:t>
      </w:r>
      <w:r w:rsidR="00865CB1" w:rsidRPr="0013332B">
        <w:rPr>
          <w:rFonts w:hint="eastAsia"/>
        </w:rPr>
        <w:t>商业保险结算单</w:t>
      </w:r>
      <w:r w:rsidRPr="0013332B">
        <w:rPr>
          <w:rFonts w:ascii="Times New Roman" w:hAnsi="Times New Roman" w:hint="eastAsia"/>
          <w:sz w:val="21"/>
        </w:rPr>
        <w:t>（</w:t>
      </w:r>
      <w:proofErr w:type="spellStart"/>
      <w:r w:rsidRPr="0013332B">
        <w:rPr>
          <w:rFonts w:ascii="Times New Roman" w:hAnsi="Times New Roman" w:hint="eastAsia"/>
          <w:sz w:val="21"/>
        </w:rPr>
        <w:t>settlement_insurance</w:t>
      </w:r>
      <w:proofErr w:type="spellEnd"/>
      <w:r w:rsidRPr="0013332B">
        <w:rPr>
          <w:rFonts w:ascii="Times New Roman" w:hAnsi="Times New Roman" w:hint="eastAsia"/>
          <w:sz w:val="21"/>
        </w:rPr>
        <w:t>）</w:t>
      </w:r>
      <w:r w:rsidR="00E56364" w:rsidRPr="0013332B">
        <w:rPr>
          <w:rFonts w:ascii="Times New Roman" w:hAnsi="Times New Roman" w:hint="eastAsia"/>
          <w:sz w:val="21"/>
        </w:rPr>
        <w:t>（新增）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  <w:r w:rsidRPr="0013332B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BD45A7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did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5A7" w:rsidRPr="0013332B" w:rsidRDefault="00BD45A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派遣方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commentRangeStart w:id="34"/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cid</w:t>
            </w:r>
            <w:commentRangeEnd w:id="34"/>
            <w:proofErr w:type="spellEnd"/>
            <w:r w:rsidR="00996FEC" w:rsidRPr="0013332B">
              <w:rPr>
                <w:rStyle w:val="af2"/>
              </w:rPr>
              <w:commentReference w:id="34"/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DD5CE7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合作单位企业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E56364" w:rsidP="00C572C5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p</w:t>
            </w:r>
            <w:r w:rsidR="00DD5CE7" w:rsidRPr="0013332B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865CB1" w:rsidP="00F172CE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865CB1" w:rsidP="00865CB1">
            <w:pPr>
              <w:ind w:firstLineChars="100" w:firstLine="200"/>
            </w:pPr>
            <w:proofErr w:type="gramStart"/>
            <w:r w:rsidRPr="0013332B"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CE7" w:rsidRPr="0013332B" w:rsidRDefault="00CD09C6" w:rsidP="00F172CE">
            <w:pPr>
              <w:jc w:val="left"/>
            </w:pPr>
            <w:r w:rsidRPr="0013332B">
              <w:t>保险产品id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月份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ind w:firstLineChars="100" w:firstLine="21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decimal(8,2)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jc w:val="left"/>
            </w:pPr>
            <w:r w:rsidRPr="0013332B">
              <w:t>保费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状态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0_</w:t>
            </w:r>
            <w:r w:rsidRPr="0013332B">
              <w:t>编辑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1_提交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2_一审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3_二审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4_终审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lastRenderedPageBreak/>
              <w:t>5_扣款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6_发放</w:t>
            </w:r>
          </w:p>
        </w:tc>
      </w:tr>
      <w:tr w:rsidR="00D044AC" w:rsidRPr="0013332B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hint="eastAsia"/>
              </w:rPr>
              <w:lastRenderedPageBreak/>
              <w:t>source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类别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0_派遣单位录入</w:t>
            </w:r>
          </w:p>
          <w:p w:rsidR="000F5329" w:rsidRPr="0013332B" w:rsidRDefault="000F5329" w:rsidP="00F172CE">
            <w:pPr>
              <w:ind w:firstLineChars="16" w:firstLine="32"/>
            </w:pPr>
            <w:r w:rsidRPr="0013332B">
              <w:rPr>
                <w:rFonts w:hint="eastAsia"/>
              </w:rPr>
              <w:t>1_合作单位录入</w:t>
            </w:r>
          </w:p>
        </w:tc>
      </w:tr>
    </w:tbl>
    <w:p w:rsidR="00D9773C" w:rsidRPr="0013332B" w:rsidRDefault="00D9773C" w:rsidP="00A26AE8">
      <w:pPr>
        <w:widowControl/>
        <w:ind w:firstLine="425"/>
        <w:rPr>
          <w:rFonts w:ascii="Times New Roman" w:hAnsi="Times New Roman"/>
          <w:sz w:val="21"/>
        </w:rPr>
      </w:pPr>
    </w:p>
    <w:p w:rsidR="00EA13CC" w:rsidRPr="0013332B" w:rsidRDefault="00EA13CC" w:rsidP="00EA13CC">
      <w:pPr>
        <w:pStyle w:val="a1"/>
        <w:widowControl/>
        <w:numPr>
          <w:ilvl w:val="0"/>
          <w:numId w:val="0"/>
        </w:numPr>
        <w:ind w:left="284"/>
        <w:jc w:val="left"/>
      </w:pPr>
      <w:r w:rsidRPr="0013332B">
        <w:rPr>
          <w:rFonts w:hint="eastAsia"/>
        </w:rPr>
        <w:t>4.2.4</w:t>
      </w:r>
      <w:r w:rsidR="008D7013" w:rsidRPr="0013332B">
        <w:rPr>
          <w:rFonts w:hint="eastAsia"/>
        </w:rPr>
        <w:t>商业保险</w:t>
      </w:r>
      <w:r w:rsidRPr="0013332B">
        <w:rPr>
          <w:rFonts w:hint="eastAsia"/>
        </w:rPr>
        <w:t>结算单明细</w:t>
      </w:r>
    </w:p>
    <w:p w:rsidR="00EA13CC" w:rsidRPr="0013332B" w:rsidRDefault="00EA13CC" w:rsidP="00EA13CC">
      <w:pPr>
        <w:widowControl/>
        <w:ind w:firstLine="425"/>
        <w:rPr>
          <w:rFonts w:ascii="Times New Roman" w:hAnsi="Times New Roman"/>
          <w:sz w:val="21"/>
        </w:rPr>
      </w:pPr>
      <w:r w:rsidRPr="0013332B">
        <w:rPr>
          <w:rFonts w:ascii="Times New Roman" w:hAnsi="Times New Roman" w:hint="eastAsia"/>
          <w:sz w:val="21"/>
        </w:rPr>
        <w:t>表</w:t>
      </w:r>
      <w:r w:rsidRPr="0013332B">
        <w:rPr>
          <w:rFonts w:ascii="Times New Roman" w:hAnsi="Times New Roman" w:hint="eastAsia"/>
          <w:sz w:val="21"/>
        </w:rPr>
        <w:t>4-2-8</w:t>
      </w:r>
      <w:r w:rsidR="008D7013" w:rsidRPr="0013332B">
        <w:rPr>
          <w:rFonts w:ascii="Times New Roman" w:hAnsi="Times New Roman" w:hint="eastAsia"/>
          <w:sz w:val="21"/>
        </w:rPr>
        <w:t>商业保险结算单</w:t>
      </w:r>
      <w:r w:rsidRPr="0013332B">
        <w:rPr>
          <w:rFonts w:ascii="Times New Roman" w:hAnsi="Times New Roman" w:hint="eastAsia"/>
          <w:sz w:val="21"/>
        </w:rPr>
        <w:t>（</w:t>
      </w:r>
      <w:proofErr w:type="spellStart"/>
      <w:r w:rsidRPr="0013332B">
        <w:rPr>
          <w:rFonts w:ascii="Times New Roman" w:hAnsi="Times New Roman" w:hint="eastAsia"/>
          <w:sz w:val="21"/>
        </w:rPr>
        <w:t>salary_</w:t>
      </w:r>
      <w:r w:rsidR="008D7013" w:rsidRPr="0013332B">
        <w:rPr>
          <w:rFonts w:ascii="Times New Roman" w:hAnsi="Times New Roman" w:hint="eastAsia"/>
          <w:sz w:val="21"/>
        </w:rPr>
        <w:t>insurance</w:t>
      </w:r>
      <w:proofErr w:type="spellEnd"/>
      <w:r w:rsidR="008D7013" w:rsidRPr="0013332B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13332B" w:rsidRPr="0013332B" w:rsidTr="00F172CE">
        <w:trPr>
          <w:trHeight w:val="421"/>
        </w:trPr>
        <w:tc>
          <w:tcPr>
            <w:tcW w:w="1242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列名</w:t>
            </w:r>
          </w:p>
        </w:tc>
        <w:tc>
          <w:tcPr>
            <w:tcW w:w="1418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  <w:r w:rsidRPr="0013332B">
              <w:rPr>
                <w:rFonts w:ascii="Times New Roman" w:hAnsi="Times New Roman"/>
                <w:sz w:val="21"/>
              </w:rPr>
              <w:t>/</w:t>
            </w: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备注说明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主键</w:t>
            </w: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56364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s</w:t>
            </w:r>
            <w:r w:rsidR="00EA13CC" w:rsidRPr="0013332B">
              <w:rPr>
                <w:rFonts w:ascii="Times New Roman" w:hAnsi="Times New Roman" w:hint="eastAsia"/>
                <w:sz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 w:hint="eastAsia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8D7013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commentRangeStart w:id="35"/>
            <w:r w:rsidRPr="0013332B">
              <w:rPr>
                <w:rFonts w:ascii="Times New Roman" w:hAnsi="Times New Roman"/>
                <w:sz w:val="21"/>
              </w:rPr>
              <w:t>商业保险</w:t>
            </w:r>
            <w:commentRangeEnd w:id="35"/>
            <w:r w:rsidR="008A02E4" w:rsidRPr="0013332B">
              <w:rPr>
                <w:rStyle w:val="af2"/>
              </w:rPr>
              <w:commentReference w:id="35"/>
            </w:r>
            <w:r w:rsidR="00CC45CB" w:rsidRPr="0013332B">
              <w:rPr>
                <w:rFonts w:ascii="Times New Roman" w:hAnsi="Times New Roman"/>
                <w:sz w:val="21"/>
              </w:rPr>
              <w:t>结算单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D044AC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spellStart"/>
            <w:r w:rsidRPr="0013332B">
              <w:rPr>
                <w:rFonts w:ascii="Times New Roman" w:hAnsi="Times New Roman" w:hint="eastAsia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proofErr w:type="gramStart"/>
            <w:r w:rsidRPr="0013332B">
              <w:rPr>
                <w:rFonts w:ascii="Times New Roman" w:hAnsi="Times New Roman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13CC" w:rsidRPr="0013332B" w:rsidRDefault="00EA13CC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员工</w:t>
            </w:r>
            <w:r w:rsidRPr="0013332B">
              <w:rPr>
                <w:rFonts w:ascii="Times New Roman" w:hAnsi="Times New Roman"/>
                <w:sz w:val="21"/>
              </w:rPr>
              <w:t>id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C572C5">
              <w:rPr>
                <w:rFonts w:ascii="Times New Roman" w:hAnsi="Times New Roman" w:hint="eastAsia"/>
                <w:color w:val="FF0000"/>
                <w:sz w:val="21"/>
              </w:rPr>
              <w:t>pid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C572C5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C572C5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C572C5" w:rsidRDefault="00C572C5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C572C5">
              <w:rPr>
                <w:rFonts w:ascii="Times New Roman" w:hAnsi="Times New Roman"/>
                <w:color w:val="FF0000"/>
                <w:sz w:val="21"/>
              </w:rPr>
              <w:t>产品</w:t>
            </w:r>
            <w:r w:rsidRPr="00C572C5">
              <w:rPr>
                <w:rFonts w:ascii="Times New Roman" w:hAnsi="Times New Roman"/>
                <w:color w:val="FF0000"/>
                <w:sz w:val="21"/>
              </w:rPr>
              <w:t>id</w:t>
            </w:r>
            <w:r w:rsidRPr="00C572C5">
              <w:rPr>
                <w:rFonts w:ascii="Times New Roman" w:hAnsi="Times New Roman"/>
                <w:color w:val="FF0000"/>
                <w:sz w:val="21"/>
              </w:rPr>
              <w:t>（页面上需要产品名称）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month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/>
                <w:sz w:val="21"/>
              </w:rPr>
              <w:t>月份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A82EE7" w:rsidP="001502D0">
            <w:pPr>
              <w:widowControl/>
              <w:jc w:val="center"/>
              <w:rPr>
                <w:rFonts w:ascii="Times New Roman" w:hAnsi="Times New Roman"/>
                <w:sz w:val="21"/>
              </w:rPr>
            </w:pPr>
            <w:hyperlink r:id="rId37" w:history="1">
              <w:r w:rsidR="00C572C5" w:rsidRPr="0013332B">
                <w:rPr>
                  <w:rFonts w:ascii="Times New Roman" w:hAnsi="Times New Roman"/>
                  <w:sz w:val="21"/>
                </w:rPr>
                <w:t>place</w:t>
              </w:r>
            </w:hyperlink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ind w:firstLineChars="200" w:firstLine="420"/>
              <w:jc w:val="left"/>
              <w:rPr>
                <w:rFonts w:ascii="Times New Roman" w:hAnsi="Times New Roman"/>
                <w:sz w:val="21"/>
              </w:rPr>
            </w:pPr>
            <w:commentRangeStart w:id="36"/>
            <w:r w:rsidRPr="0013332B">
              <w:rPr>
                <w:rFonts w:ascii="Times New Roman" w:hAnsi="Times New Roman"/>
                <w:sz w:val="21"/>
              </w:rPr>
              <w:t>char</w:t>
            </w:r>
            <w:r w:rsidRPr="0013332B">
              <w:rPr>
                <w:rFonts w:ascii="Times New Roman" w:hAnsi="Times New Roman"/>
                <w:sz w:val="21"/>
              </w:rPr>
              <w:t>（</w:t>
            </w:r>
            <w:r w:rsidRPr="0013332B">
              <w:rPr>
                <w:rFonts w:ascii="Times New Roman" w:hAnsi="Times New Roman" w:hint="eastAsia"/>
                <w:sz w:val="21"/>
              </w:rPr>
              <w:t>4</w:t>
            </w:r>
            <w:r w:rsidRPr="0013332B">
              <w:rPr>
                <w:rFonts w:ascii="Times New Roman" w:hAnsi="Times New Roman"/>
                <w:sz w:val="21"/>
              </w:rPr>
              <w:t>）</w:t>
            </w:r>
            <w:commentRangeEnd w:id="36"/>
            <w:r w:rsidRPr="0013332B">
              <w:rPr>
                <w:rStyle w:val="af2"/>
              </w:rPr>
              <w:commentReference w:id="36"/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jc w:val="left"/>
            </w:pPr>
            <w:r w:rsidRPr="0013332B">
              <w:t>工作地点</w:t>
            </w:r>
          </w:p>
        </w:tc>
      </w:tr>
      <w:tr w:rsidR="00C572C5" w:rsidRPr="00D044AC" w:rsidTr="00F172CE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1502D0">
            <w:pPr>
              <w:widowControl/>
              <w:ind w:firstLineChars="100" w:firstLine="210"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price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widowControl/>
              <w:jc w:val="left"/>
              <w:rPr>
                <w:rFonts w:ascii="Times New Roman" w:hAnsi="Times New Roman"/>
                <w:sz w:val="21"/>
              </w:rPr>
            </w:pPr>
            <w:r w:rsidRPr="0013332B">
              <w:rPr>
                <w:rFonts w:ascii="Times New Roman" w:hAnsi="Times New Roman" w:hint="eastAsia"/>
                <w:sz w:val="21"/>
              </w:rPr>
              <w:t>decimal(5,2)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/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F172CE">
            <w:pPr>
              <w:jc w:val="left"/>
            </w:pPr>
            <w:r w:rsidRPr="0013332B">
              <w:t>保费</w:t>
            </w:r>
          </w:p>
        </w:tc>
      </w:tr>
      <w:tr w:rsidR="00C572C5" w:rsidRPr="00D044AC" w:rsidTr="0065517F">
        <w:trPr>
          <w:trHeight w:val="421"/>
        </w:trPr>
        <w:tc>
          <w:tcPr>
            <w:tcW w:w="124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65517F">
            <w:pPr>
              <w:widowControl/>
              <w:ind w:firstLineChars="100" w:firstLine="210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2C5" w:rsidRDefault="00C572C5" w:rsidP="0065517F">
            <w:pPr>
              <w:rPr>
                <w:color w:val="FF0000"/>
              </w:rPr>
            </w:pPr>
          </w:p>
          <w:p w:rsidR="00C572C5" w:rsidRPr="0013332B" w:rsidRDefault="00C572C5" w:rsidP="0065517F">
            <w:pPr>
              <w:rPr>
                <w:color w:val="FF0000"/>
              </w:rPr>
            </w:pPr>
            <w:proofErr w:type="spellStart"/>
            <w:r w:rsidRPr="0013332B">
              <w:rPr>
                <w:rFonts w:hint="eastAsia"/>
                <w:color w:val="FF0000"/>
              </w:rPr>
              <w:t>tinyint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72C5" w:rsidRPr="0013332B" w:rsidRDefault="00C572C5" w:rsidP="0065517F">
            <w:pPr>
              <w:rPr>
                <w:color w:val="FF0000"/>
              </w:rPr>
            </w:pPr>
          </w:p>
        </w:tc>
        <w:tc>
          <w:tcPr>
            <w:tcW w:w="481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72C5" w:rsidRPr="0013332B" w:rsidRDefault="00C572C5" w:rsidP="0065517F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状态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正常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补缴</w:t>
            </w:r>
          </w:p>
          <w:p w:rsidR="00C572C5" w:rsidRPr="0013332B" w:rsidRDefault="00C572C5" w:rsidP="0065517F">
            <w:pPr>
              <w:pStyle w:val="af1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13332B">
              <w:rPr>
                <w:rFonts w:ascii="Times New Roman" w:hAnsi="Times New Roman" w:hint="eastAsia"/>
                <w:color w:val="FF0000"/>
                <w:sz w:val="21"/>
              </w:rPr>
              <w:t>补差</w:t>
            </w:r>
          </w:p>
        </w:tc>
      </w:tr>
    </w:tbl>
    <w:p w:rsidR="00EA13CC" w:rsidRPr="008211F1" w:rsidRDefault="00EA13CC" w:rsidP="00A26AE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CB406C" w:rsidRPr="00F753AE" w:rsidRDefault="00CB406C" w:rsidP="006B76A0">
      <w:pPr>
        <w:widowControl/>
        <w:rPr>
          <w:rFonts w:ascii="Times New Roman" w:hAnsi="Times New Roman"/>
          <w:sz w:val="21"/>
        </w:rPr>
      </w:pPr>
    </w:p>
    <w:p w:rsidR="0050350B" w:rsidRPr="00F753AE" w:rsidRDefault="0050350B" w:rsidP="0050350B">
      <w:pPr>
        <w:pStyle w:val="a1"/>
        <w:widowControl/>
        <w:numPr>
          <w:ilvl w:val="0"/>
          <w:numId w:val="0"/>
        </w:numPr>
        <w:ind w:left="284"/>
        <w:jc w:val="left"/>
      </w:pPr>
      <w:r w:rsidRPr="00F753AE">
        <w:rPr>
          <w:rFonts w:hint="eastAsia"/>
        </w:rPr>
        <w:t>4.2.</w:t>
      </w:r>
      <w:r w:rsidRPr="00833F44">
        <w:rPr>
          <w:rFonts w:hint="eastAsia"/>
          <w:color w:val="000000" w:themeColor="text1"/>
        </w:rPr>
        <w:t>5</w:t>
      </w:r>
      <w:r w:rsidRPr="00833F44">
        <w:rPr>
          <w:rFonts w:hint="eastAsia"/>
          <w:color w:val="000000" w:themeColor="text1"/>
        </w:rPr>
        <w:t>社保</w:t>
      </w:r>
      <w:r w:rsidR="00AD728E" w:rsidRPr="00833F44">
        <w:rPr>
          <w:rFonts w:hint="eastAsia"/>
          <w:color w:val="000000" w:themeColor="text1"/>
        </w:rPr>
        <w:t>医保</w:t>
      </w:r>
      <w:r w:rsidR="00F753AE" w:rsidRPr="00833F44">
        <w:rPr>
          <w:rFonts w:hint="eastAsia"/>
          <w:color w:val="000000" w:themeColor="text1"/>
        </w:rPr>
        <w:t>公积金</w:t>
      </w:r>
      <w:r w:rsidRPr="00833F44">
        <w:rPr>
          <w:rFonts w:hint="eastAsia"/>
          <w:color w:val="000000" w:themeColor="text1"/>
        </w:rPr>
        <w:t>参保单</w:t>
      </w:r>
    </w:p>
    <w:p w:rsidR="0050350B" w:rsidRPr="00F753AE" w:rsidRDefault="0050350B" w:rsidP="0050350B">
      <w:pPr>
        <w:widowControl/>
        <w:ind w:firstLine="425"/>
        <w:rPr>
          <w:rFonts w:ascii="Times New Roman" w:hAnsi="Times New Roman"/>
          <w:sz w:val="21"/>
        </w:rPr>
      </w:pPr>
      <w:r w:rsidRPr="00F753AE">
        <w:rPr>
          <w:rFonts w:ascii="Times New Roman" w:hAnsi="Times New Roman" w:hint="eastAsia"/>
          <w:sz w:val="21"/>
        </w:rPr>
        <w:t>表</w:t>
      </w:r>
      <w:r w:rsidRPr="00F753AE">
        <w:rPr>
          <w:rFonts w:ascii="Times New Roman" w:hAnsi="Times New Roman" w:hint="eastAsia"/>
          <w:sz w:val="21"/>
        </w:rPr>
        <w:t>4-2-9</w:t>
      </w:r>
      <w:r w:rsidRPr="00F753AE">
        <w:rPr>
          <w:rFonts w:ascii="Times New Roman" w:hAnsi="Times New Roman" w:hint="eastAsia"/>
          <w:sz w:val="21"/>
        </w:rPr>
        <w:t>参保表（</w:t>
      </w:r>
      <w:r w:rsidR="00AD728E" w:rsidRPr="00E56364">
        <w:rPr>
          <w:rFonts w:ascii="Times New Roman" w:hAnsi="Times New Roman" w:hint="eastAsia"/>
          <w:color w:val="FF0000"/>
          <w:sz w:val="21"/>
        </w:rPr>
        <w:t>i</w:t>
      </w:r>
      <w:r w:rsidR="001C63E0" w:rsidRPr="00E56364">
        <w:rPr>
          <w:rFonts w:ascii="Times New Roman" w:hAnsi="Times New Roman" w:hint="eastAsia"/>
          <w:color w:val="FF0000"/>
          <w:sz w:val="21"/>
        </w:rPr>
        <w:t>nsurance</w:t>
      </w:r>
      <w:r w:rsidRPr="00F753AE">
        <w:rPr>
          <w:rFonts w:ascii="Times New Roman" w:hAnsi="Times New Roman" w:hint="eastAsia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819"/>
      </w:tblGrid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员工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id</w:t>
            </w:r>
          </w:p>
        </w:tc>
      </w:tr>
      <w:tr w:rsidR="00AD728E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AD728E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DA3048">
              <w:rPr>
                <w:rFonts w:ascii="Times New Roman" w:hAnsi="Times New Roman"/>
                <w:color w:val="000000" w:themeColor="text1"/>
                <w:sz w:val="21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F753AE" w:rsidP="006F7EE9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DA3048" w:rsidRDefault="00AD728E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社保参保单</w:t>
            </w:r>
          </w:p>
          <w:p w:rsidR="00AD728E" w:rsidRPr="00833F44" w:rsidRDefault="00AD728E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1_</w:t>
            </w:r>
            <w:proofErr w:type="gramStart"/>
            <w:r w:rsidR="00F753AE"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医保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参</w:t>
            </w:r>
            <w:proofErr w:type="gramEnd"/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保单</w:t>
            </w:r>
          </w:p>
          <w:p w:rsidR="000D31FB" w:rsidRPr="00DA3048" w:rsidRDefault="000D31FB" w:rsidP="000D689C">
            <w:pPr>
              <w:widowControl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2_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公积金参保单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DA3048" w:rsidRDefault="0066687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DA3048">
              <w:rPr>
                <w:rFonts w:ascii="Times New Roman" w:hAnsi="Times New Roman"/>
                <w:color w:val="000000" w:themeColor="text1"/>
                <w:sz w:val="21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char(16)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个人代码</w:t>
            </w:r>
          </w:p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color w:val="000000" w:themeColor="text1"/>
              </w:rPr>
              <w:t>从社保局校对名单中获取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参保时间</w:t>
            </w:r>
          </w:p>
        </w:tc>
      </w:tr>
      <w:tr w:rsidR="0050350B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decimal(8,2)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50350B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50B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月缴费工资</w:t>
            </w:r>
          </w:p>
        </w:tc>
      </w:tr>
      <w:tr w:rsidR="00307836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D97AD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spellStart"/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tinyint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参保状态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0_</w:t>
            </w:r>
            <w:r w:rsidR="00EE31F2" w:rsidRPr="008211F1">
              <w:rPr>
                <w:rFonts w:hint="eastAsia"/>
                <w:color w:val="000000" w:themeColor="text1"/>
              </w:rPr>
              <w:t>新增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1_</w:t>
            </w:r>
            <w:r w:rsidR="00EE31F2" w:rsidRPr="008211F1">
              <w:rPr>
                <w:rFonts w:hint="eastAsia"/>
                <w:color w:val="000000" w:themeColor="text1"/>
              </w:rPr>
              <w:t>在保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2_</w:t>
            </w:r>
            <w:r w:rsidR="00EE31F2" w:rsidRPr="008211F1">
              <w:rPr>
                <w:rFonts w:hint="eastAsia"/>
                <w:color w:val="000000" w:themeColor="text1"/>
              </w:rPr>
              <w:t>拟停</w:t>
            </w:r>
          </w:p>
          <w:p w:rsidR="00307836" w:rsidRPr="008211F1" w:rsidRDefault="00307836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3_</w:t>
            </w:r>
            <w:r w:rsidR="00EE31F2" w:rsidRPr="008211F1">
              <w:rPr>
                <w:rFonts w:hint="eastAsia"/>
                <w:color w:val="000000" w:themeColor="text1"/>
              </w:rPr>
              <w:t>停保</w:t>
            </w:r>
          </w:p>
        </w:tc>
      </w:tr>
      <w:tr w:rsidR="00317CE3" w:rsidRPr="008211F1" w:rsidTr="006F7EE9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7D30FF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reason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244C3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</w:rPr>
              <w:t>char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（</w:t>
            </w:r>
            <w:r w:rsidR="009A75E2">
              <w:rPr>
                <w:rFonts w:ascii="Times New Roman" w:hAnsi="Times New Roman" w:hint="eastAsia"/>
                <w:color w:val="000000" w:themeColor="text1"/>
                <w:sz w:val="21"/>
              </w:rPr>
              <w:t>10</w:t>
            </w:r>
            <w:r>
              <w:rPr>
                <w:rFonts w:ascii="Times New Roman" w:hAnsi="Times New Roman"/>
                <w:color w:val="000000" w:themeColor="text1"/>
                <w:sz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317CE3" w:rsidP="006F7EE9">
            <w:pPr>
              <w:rPr>
                <w:color w:val="000000" w:themeColor="text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CE3" w:rsidRPr="008211F1" w:rsidRDefault="00317CE3" w:rsidP="000D689C">
            <w:pPr>
              <w:rPr>
                <w:color w:val="000000" w:themeColor="text1"/>
              </w:rPr>
            </w:pPr>
            <w:r w:rsidRPr="008211F1">
              <w:rPr>
                <w:rFonts w:hint="eastAsia"/>
                <w:color w:val="000000" w:themeColor="text1"/>
              </w:rPr>
              <w:t>变更原因</w:t>
            </w:r>
            <w:r w:rsidR="009A75E2">
              <w:rPr>
                <w:rFonts w:hint="eastAsia"/>
                <w:color w:val="000000" w:themeColor="text1"/>
              </w:rPr>
              <w:t>,从离职原因获取</w:t>
            </w:r>
          </w:p>
        </w:tc>
      </w:tr>
    </w:tbl>
    <w:p w:rsidR="0050350B" w:rsidRPr="008211F1" w:rsidRDefault="0050350B" w:rsidP="00A26AE8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7C7522" w:rsidRPr="008211F1" w:rsidRDefault="00AC7C04" w:rsidP="007C7522">
      <w:pPr>
        <w:pStyle w:val="a1"/>
        <w:widowControl/>
        <w:numPr>
          <w:ilvl w:val="0"/>
          <w:numId w:val="0"/>
        </w:numPr>
        <w:ind w:left="284"/>
        <w:jc w:val="left"/>
        <w:rPr>
          <w:color w:val="000000" w:themeColor="text1"/>
        </w:rPr>
      </w:pPr>
      <w:r w:rsidRPr="008211F1">
        <w:rPr>
          <w:rFonts w:hint="eastAsia"/>
          <w:color w:val="000000" w:themeColor="text1"/>
        </w:rPr>
        <w:t>4.2.6</w:t>
      </w:r>
      <w:r w:rsidR="00CC45CB">
        <w:rPr>
          <w:rFonts w:hint="eastAsia"/>
          <w:color w:val="000000" w:themeColor="text1"/>
        </w:rPr>
        <w:t>保险产</w:t>
      </w:r>
    </w:p>
    <w:p w:rsidR="007C7522" w:rsidRPr="008211F1" w:rsidRDefault="007C7522" w:rsidP="007C7522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  <w:r w:rsidRPr="008211F1">
        <w:rPr>
          <w:rFonts w:ascii="Times New Roman" w:hAnsi="Times New Roman" w:hint="eastAsia"/>
          <w:color w:val="000000" w:themeColor="text1"/>
          <w:sz w:val="21"/>
        </w:rPr>
        <w:lastRenderedPageBreak/>
        <w:t>表</w:t>
      </w:r>
      <w:r w:rsidR="00AC7C04" w:rsidRPr="008211F1">
        <w:rPr>
          <w:rFonts w:ascii="Times New Roman" w:hAnsi="Times New Roman" w:hint="eastAsia"/>
          <w:color w:val="000000" w:themeColor="text1"/>
          <w:sz w:val="21"/>
        </w:rPr>
        <w:t>4-3-0</w:t>
      </w:r>
      <w:r w:rsidRPr="008211F1">
        <w:rPr>
          <w:rFonts w:hint="eastAsia"/>
          <w:color w:val="000000" w:themeColor="text1"/>
        </w:rPr>
        <w:t>保险产品</w:t>
      </w:r>
      <w:r w:rsidR="00BA18B6">
        <w:rPr>
          <w:rStyle w:val="af2"/>
        </w:rPr>
        <w:commentReference w:id="37"/>
      </w:r>
      <w:r w:rsidRPr="008211F1">
        <w:rPr>
          <w:rFonts w:ascii="Times New Roman" w:hAnsi="Times New Roman" w:hint="eastAsia"/>
          <w:color w:val="000000" w:themeColor="text1"/>
          <w:sz w:val="21"/>
        </w:rPr>
        <w:t>表（</w:t>
      </w:r>
      <w:r w:rsidR="001C63E0">
        <w:rPr>
          <w:rFonts w:hint="eastAsia"/>
        </w:rPr>
        <w:t>product</w:t>
      </w:r>
      <w:r w:rsidRPr="008211F1">
        <w:rPr>
          <w:rFonts w:ascii="Times New Roman" w:hAnsi="Times New Roman" w:hint="eastAsia"/>
          <w:color w:val="000000" w:themeColor="text1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主键</w:t>
            </w: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/</w:t>
            </w:r>
            <w:proofErr w:type="gramStart"/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备注说明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主键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产品</w:t>
            </w:r>
            <w:r w:rsidRPr="008211F1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C75C48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did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39353D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proofErr w:type="gramStart"/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48" w:rsidRPr="007D30FF" w:rsidRDefault="001A77A0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派遣单位</w:t>
            </w:r>
            <w:r w:rsidR="0039353D"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id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D533B8" w:rsidP="006F7EE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p</w:t>
            </w:r>
            <w:r w:rsidR="007C7522" w:rsidRPr="006442F9">
              <w:rPr>
                <w:rFonts w:ascii="Times New Roman" w:hAnsi="Times New Roman" w:hint="eastAsia"/>
                <w:color w:val="FF0000"/>
                <w:sz w:val="21"/>
              </w:rPr>
              <w:t>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B50F16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char(20</w:t>
            </w:r>
            <w:r w:rsidR="007C7522" w:rsidRPr="006442F9">
              <w:rPr>
                <w:rFonts w:ascii="Times New Roman" w:hAnsi="Times New Roman" w:hint="eastAsia"/>
                <w:color w:val="FF0000"/>
                <w:sz w:val="21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7C7522" w:rsidP="006F7EE9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6442F9" w:rsidRDefault="007C7522" w:rsidP="006F7EE9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6442F9">
              <w:rPr>
                <w:rFonts w:ascii="Times New Roman" w:hAnsi="Times New Roman" w:hint="eastAsia"/>
                <w:color w:val="FF0000"/>
                <w:sz w:val="21"/>
              </w:rPr>
              <w:t>产品名称</w:t>
            </w:r>
            <w:r w:rsidR="00D533B8" w:rsidRPr="006442F9">
              <w:rPr>
                <w:rFonts w:ascii="Times New Roman" w:hAnsi="Times New Roman" w:hint="eastAsia"/>
                <w:color w:val="FF0000"/>
                <w:sz w:val="21"/>
              </w:rPr>
              <w:t>（区分商业保险单明细中员工名字和产品名字）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fin1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产品保额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fin2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bookmarkStart w:id="38" w:name="OLE_LINK3"/>
            <w:bookmarkStart w:id="39" w:name="OLE_LINK4"/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  <w:bookmarkEnd w:id="38"/>
            <w:bookmarkEnd w:id="39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医疗保额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A82EE7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hyperlink r:id="rId38" w:history="1">
              <w:r w:rsidR="007C7522" w:rsidRPr="007D30FF">
                <w:rPr>
                  <w:rFonts w:ascii="Times New Roman" w:hAnsi="Times New Roman"/>
                  <w:color w:val="000000" w:themeColor="text1"/>
                  <w:sz w:val="21"/>
                </w:rPr>
                <w:t>allowance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color w:val="000000" w:themeColor="text1"/>
              </w:rPr>
              <w:t>decimal（</w:t>
            </w:r>
            <w:r w:rsidRPr="007D30FF">
              <w:rPr>
                <w:rFonts w:hint="eastAsia"/>
                <w:color w:val="000000" w:themeColor="text1"/>
              </w:rPr>
              <w:t>8</w:t>
            </w:r>
            <w:r w:rsidRPr="007D30FF">
              <w:rPr>
                <w:color w:val="000000" w:themeColor="text1"/>
              </w:rPr>
              <w:t>,2）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住院津贴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413167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</w:rPr>
              <w:t>period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413167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保险时间</w:t>
            </w:r>
          </w:p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0_</w:t>
            </w: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上班时间</w:t>
            </w:r>
          </w:p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1_24</w:t>
            </w: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小时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0D31FB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33F44">
              <w:rPr>
                <w:rFonts w:ascii="Times New Roman" w:hAnsi="Times New Roman"/>
                <w:color w:val="000000" w:themeColor="text1"/>
              </w:rPr>
              <w:t>allow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B50F16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833F44">
              <w:rPr>
                <w:rFonts w:ascii="Times New Roman" w:hAnsi="Times New Roman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可参保人员类型（采用位运算）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0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位第一类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1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位第二类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2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位第三类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3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位第四类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4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位第五类</w:t>
            </w:r>
          </w:p>
          <w:p w:rsidR="007C7522" w:rsidRPr="00833F44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第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5</w:t>
            </w:r>
            <w:r w:rsidRPr="00833F44">
              <w:rPr>
                <w:rFonts w:ascii="Times New Roman" w:hAnsi="Times New Roman" w:hint="eastAsia"/>
                <w:color w:val="000000" w:themeColor="text1"/>
                <w:sz w:val="21"/>
              </w:rPr>
              <w:t>位第六类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/>
                <w:color w:val="000000" w:themeColor="text1"/>
              </w:rPr>
              <w:t>min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ascii="Times New Roman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 w:hint="eastAsia"/>
                <w:color w:val="000000" w:themeColor="text1"/>
                <w:sz w:val="21"/>
              </w:rPr>
              <w:t>年龄下限</w:t>
            </w:r>
          </w:p>
        </w:tc>
      </w:tr>
      <w:tr w:rsidR="007C7522" w:rsidRPr="008211F1" w:rsidTr="00413167">
        <w:trPr>
          <w:trHeight w:val="35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7D30FF">
              <w:rPr>
                <w:rFonts w:ascii="Times New Roman" w:hAnsi="Times New Roman"/>
                <w:color w:val="000000" w:themeColor="text1"/>
              </w:rPr>
              <w:t>max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1A0773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7D30FF">
              <w:rPr>
                <w:rFonts w:ascii="Times New Roman" w:hAnsi="Times New Roman" w:hint="eastAsia"/>
                <w:color w:val="000000" w:themeColor="text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7D30FF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7D30FF">
              <w:rPr>
                <w:rFonts w:ascii="Times New Roman" w:hAnsi="Times New Roman"/>
                <w:color w:val="000000" w:themeColor="text1"/>
                <w:sz w:val="21"/>
              </w:rPr>
              <w:t>年龄上限</w:t>
            </w:r>
          </w:p>
        </w:tc>
      </w:tr>
      <w:tr w:rsidR="007C7522" w:rsidRPr="008211F1" w:rsidTr="00413167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left"/>
              <w:rPr>
                <w:rFonts w:ascii="Times New Roman" w:hAnsi="Times New Roman"/>
                <w:color w:val="000000" w:themeColor="text1"/>
              </w:rPr>
            </w:pPr>
            <w:r w:rsidRPr="008211F1">
              <w:rPr>
                <w:rFonts w:ascii="Times New Roman" w:hAnsi="Times New Roman"/>
                <w:color w:val="000000" w:themeColor="text1"/>
              </w:rPr>
              <w:t>intro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ind w:firstLineChars="200" w:firstLine="400"/>
              <w:rPr>
                <w:rFonts w:ascii="Times New Roman" w:hAnsi="Times New Roman"/>
                <w:color w:val="000000" w:themeColor="text1"/>
              </w:rPr>
            </w:pPr>
            <w:r w:rsidRPr="008211F1">
              <w:rPr>
                <w:rFonts w:ascii="Times New Roman" w:hAnsi="Times New Roman" w:hint="eastAsia"/>
                <w:color w:val="000000" w:themeColor="text1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widowControl/>
              <w:jc w:val="center"/>
              <w:rPr>
                <w:rFonts w:ascii="Times New Roman" w:hAnsi="Times New Roman"/>
                <w:color w:val="000000" w:themeColor="text1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522" w:rsidRPr="008211F1" w:rsidRDefault="007C7522" w:rsidP="006F7EE9">
            <w:pPr>
              <w:jc w:val="left"/>
              <w:rPr>
                <w:rFonts w:ascii="Times New Roman" w:hAnsi="Times New Roman"/>
                <w:color w:val="000000" w:themeColor="text1"/>
                <w:sz w:val="21"/>
              </w:rPr>
            </w:pPr>
            <w:r w:rsidRPr="008211F1">
              <w:rPr>
                <w:rFonts w:ascii="Times New Roman" w:hAnsi="Times New Roman"/>
                <w:color w:val="000000" w:themeColor="text1"/>
                <w:sz w:val="21"/>
              </w:rPr>
              <w:t>产品介绍</w:t>
            </w:r>
          </w:p>
        </w:tc>
      </w:tr>
    </w:tbl>
    <w:p w:rsidR="00AC7C04" w:rsidRDefault="00AC7C04" w:rsidP="00A26AE8">
      <w:pPr>
        <w:widowControl/>
        <w:ind w:firstLine="425"/>
        <w:rPr>
          <w:rFonts w:ascii="Times New Roman" w:hAnsi="Times New Roman"/>
          <w:sz w:val="21"/>
        </w:rPr>
      </w:pPr>
    </w:p>
    <w:p w:rsidR="00BA55F7" w:rsidRPr="00833F44" w:rsidRDefault="00BA55F7" w:rsidP="00BA55F7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  <w:bookmarkStart w:id="40" w:name="_GoBack"/>
      <w:bookmarkEnd w:id="40"/>
      <w:r w:rsidRPr="00833F44">
        <w:rPr>
          <w:rFonts w:hint="eastAsia"/>
          <w:color w:val="FF0000"/>
        </w:rPr>
        <w:t>4.2.7</w:t>
      </w:r>
      <w:r w:rsidR="00845F23" w:rsidRPr="00833F44">
        <w:rPr>
          <w:rFonts w:hint="eastAsia"/>
          <w:color w:val="FF0000"/>
        </w:rPr>
        <w:t>结算单</w:t>
      </w:r>
      <w:r w:rsidRPr="00833F44">
        <w:rPr>
          <w:rFonts w:hint="eastAsia"/>
          <w:color w:val="FF0000"/>
        </w:rPr>
        <w:t>日志</w:t>
      </w:r>
    </w:p>
    <w:p w:rsidR="00BA55F7" w:rsidRPr="00833F44" w:rsidRDefault="00BA55F7" w:rsidP="00BA55F7">
      <w:pPr>
        <w:widowControl/>
        <w:ind w:firstLine="425"/>
        <w:rPr>
          <w:rFonts w:ascii="Times New Roman" w:hAnsi="Times New Roman"/>
          <w:color w:val="FF0000"/>
          <w:sz w:val="21"/>
        </w:rPr>
      </w:pPr>
      <w:r w:rsidRPr="00833F44">
        <w:rPr>
          <w:rFonts w:ascii="Times New Roman" w:hAnsi="Times New Roman" w:hint="eastAsia"/>
          <w:color w:val="FF0000"/>
          <w:sz w:val="21"/>
        </w:rPr>
        <w:t>表</w:t>
      </w:r>
      <w:r w:rsidRPr="00833F44">
        <w:rPr>
          <w:rFonts w:ascii="Times New Roman" w:hAnsi="Times New Roman" w:hint="eastAsia"/>
          <w:color w:val="FF0000"/>
          <w:sz w:val="21"/>
        </w:rPr>
        <w:t>4-3-0</w:t>
      </w:r>
      <w:r w:rsidR="00845F23" w:rsidRPr="00833F44">
        <w:rPr>
          <w:rFonts w:ascii="Times New Roman" w:hAnsi="Times New Roman" w:hint="eastAsia"/>
          <w:color w:val="FF0000"/>
          <w:sz w:val="21"/>
        </w:rPr>
        <w:t>结算单</w:t>
      </w:r>
      <w:r w:rsidR="001C4E85" w:rsidRPr="00833F44">
        <w:rPr>
          <w:rFonts w:hint="eastAsia"/>
          <w:color w:val="FF0000"/>
        </w:rPr>
        <w:t>日志</w:t>
      </w:r>
      <w:r w:rsidR="001C4E85" w:rsidRPr="00833F44">
        <w:rPr>
          <w:rFonts w:ascii="Times New Roman" w:hAnsi="Times New Roman" w:hint="eastAsia"/>
          <w:color w:val="FF0000"/>
          <w:sz w:val="21"/>
        </w:rPr>
        <w:t>表（</w:t>
      </w:r>
      <w:r w:rsidR="001C4E85" w:rsidRPr="00833F44">
        <w:rPr>
          <w:rFonts w:ascii="Times New Roman" w:hAnsi="Times New Roman" w:hint="eastAsia"/>
          <w:color w:val="FF0000"/>
          <w:sz w:val="21"/>
        </w:rPr>
        <w:t>logs</w:t>
      </w:r>
      <w:r w:rsidRPr="00833F44">
        <w:rPr>
          <w:rFonts w:ascii="Times New Roman" w:hAnsi="Times New Roman" w:hint="eastAsia"/>
          <w:color w:val="FF0000"/>
          <w:sz w:val="21"/>
        </w:rPr>
        <w:t>）</w:t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FF0000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备注说明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sid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结算单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993BFF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21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Pr="00833F44" w:rsidRDefault="00993BFF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结算单类别</w:t>
            </w:r>
          </w:p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0_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普通结算单</w:t>
            </w:r>
          </w:p>
          <w:p w:rsidR="00993BFF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1_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小时工结算单</w:t>
            </w:r>
          </w:p>
          <w:p w:rsidR="00993BFF" w:rsidRPr="00833F44" w:rsidRDefault="00993BFF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2_</w:t>
            </w:r>
            <w:r>
              <w:rPr>
                <w:rFonts w:ascii="Times New Roman" w:hAnsi="Times New Roman" w:hint="eastAsia"/>
                <w:color w:val="FF0000"/>
                <w:sz w:val="21"/>
              </w:rPr>
              <w:t>商业结算单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63E0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t>operator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CC45CB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CC45CB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操作者姓名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  <w:r w:rsidR="00CA6E2D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</w:tr>
      <w:tr w:rsidR="00027DB7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t</w:t>
            </w:r>
            <w:r w:rsidR="001C63E0">
              <w:rPr>
                <w:rFonts w:ascii="Times New Roman" w:hAnsi="Times New Roman" w:hint="eastAsia"/>
                <w:color w:val="FF0000"/>
                <w:sz w:val="21"/>
              </w:rPr>
              <w:t>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commentRangeStart w:id="41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d</w:t>
            </w:r>
            <w:r w:rsidR="00854509">
              <w:rPr>
                <w:rFonts w:ascii="Times New Roman" w:hAnsi="Times New Roman" w:hint="eastAsia"/>
                <w:color w:val="FF0000"/>
                <w:sz w:val="21"/>
              </w:rPr>
              <w:t>ate</w:t>
            </w:r>
            <w:commentRangeEnd w:id="41"/>
            <w:r w:rsidR="008A02E4">
              <w:rPr>
                <w:rStyle w:val="af2"/>
              </w:rPr>
              <w:commentReference w:id="41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DB7" w:rsidRPr="00833F44" w:rsidRDefault="00027DB7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插入时间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2F78DA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63E0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char(20)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rPr>
                <w:color w:val="FF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E85" w:rsidRPr="00833F44" w:rsidRDefault="001C4E85" w:rsidP="00F73D7B">
            <w:pPr>
              <w:ind w:firstLineChars="800" w:firstLine="1600"/>
              <w:rPr>
                <w:color w:val="FF0000"/>
              </w:rPr>
            </w:pPr>
            <w:r w:rsidRPr="00833F44">
              <w:rPr>
                <w:rFonts w:hint="eastAsia"/>
                <w:color w:val="FF0000"/>
              </w:rPr>
              <w:t>操作内容</w:t>
            </w:r>
          </w:p>
          <w:p w:rsidR="001C4E85" w:rsidRPr="00833F44" w:rsidRDefault="001C4E85" w:rsidP="00F73D7B">
            <w:pPr>
              <w:ind w:firstLineChars="800" w:firstLine="1600"/>
              <w:rPr>
                <w:color w:val="FF0000"/>
              </w:rPr>
            </w:pPr>
          </w:p>
        </w:tc>
      </w:tr>
    </w:tbl>
    <w:p w:rsidR="001C4E85" w:rsidRPr="00833F44" w:rsidRDefault="001C4E85" w:rsidP="00BA55F7">
      <w:pPr>
        <w:widowControl/>
        <w:ind w:firstLine="425"/>
        <w:rPr>
          <w:rFonts w:ascii="Times New Roman" w:hAnsi="Times New Roman"/>
          <w:color w:val="FF0000"/>
          <w:sz w:val="21"/>
        </w:rPr>
      </w:pPr>
    </w:p>
    <w:p w:rsidR="00845F23" w:rsidRPr="00833F44" w:rsidRDefault="00845F23" w:rsidP="00845F23">
      <w:pPr>
        <w:pStyle w:val="a1"/>
        <w:widowControl/>
        <w:numPr>
          <w:ilvl w:val="0"/>
          <w:numId w:val="0"/>
        </w:numPr>
        <w:ind w:left="284"/>
        <w:jc w:val="left"/>
        <w:rPr>
          <w:color w:val="FF0000"/>
        </w:rPr>
      </w:pPr>
      <w:r w:rsidRPr="00833F44">
        <w:rPr>
          <w:rFonts w:hint="eastAsia"/>
          <w:color w:val="FF0000"/>
        </w:rPr>
        <w:t>4.2.7</w:t>
      </w:r>
      <w:r w:rsidRPr="00833F44">
        <w:rPr>
          <w:rFonts w:hint="eastAsia"/>
          <w:color w:val="FF0000"/>
        </w:rPr>
        <w:t>金额结算日志</w:t>
      </w:r>
    </w:p>
    <w:p w:rsidR="00845F23" w:rsidRPr="00833F44" w:rsidRDefault="00845F23" w:rsidP="00845F23">
      <w:pPr>
        <w:widowControl/>
        <w:ind w:firstLine="425"/>
        <w:rPr>
          <w:rFonts w:ascii="Times New Roman" w:hAnsi="Times New Roman"/>
          <w:color w:val="FF0000"/>
          <w:sz w:val="21"/>
        </w:rPr>
      </w:pPr>
      <w:r w:rsidRPr="00833F44">
        <w:rPr>
          <w:rFonts w:ascii="Times New Roman" w:hAnsi="Times New Roman" w:hint="eastAsia"/>
          <w:color w:val="FF0000"/>
          <w:sz w:val="21"/>
        </w:rPr>
        <w:t>表</w:t>
      </w:r>
      <w:r w:rsidRPr="00833F44">
        <w:rPr>
          <w:rFonts w:ascii="Times New Roman" w:hAnsi="Times New Roman" w:hint="eastAsia"/>
          <w:color w:val="FF0000"/>
          <w:sz w:val="21"/>
        </w:rPr>
        <w:t>4-3-0</w:t>
      </w:r>
      <w:r w:rsidR="00ED544E">
        <w:rPr>
          <w:rFonts w:hint="eastAsia"/>
          <w:color w:val="FF0000"/>
        </w:rPr>
        <w:t>资金明细</w:t>
      </w:r>
      <w:commentRangeStart w:id="42"/>
      <w:r w:rsidRPr="00833F44">
        <w:rPr>
          <w:rFonts w:ascii="Times New Roman" w:hAnsi="Times New Roman" w:hint="eastAsia"/>
          <w:color w:val="FF0000"/>
          <w:sz w:val="21"/>
        </w:rPr>
        <w:t>表（</w:t>
      </w:r>
      <w:r w:rsidR="00993BFF" w:rsidRPr="00E56364">
        <w:rPr>
          <w:rFonts w:hint="eastAsia"/>
          <w:color w:val="FF0000"/>
        </w:rPr>
        <w:t>t</w:t>
      </w:r>
      <w:r w:rsidR="00993BFF" w:rsidRPr="00E56364">
        <w:rPr>
          <w:color w:val="FF0000"/>
        </w:rPr>
        <w:t>ransaction</w:t>
      </w:r>
      <w:r w:rsidRPr="00833F44">
        <w:rPr>
          <w:rFonts w:ascii="Times New Roman" w:hAnsi="Times New Roman" w:hint="eastAsia"/>
          <w:color w:val="FF0000"/>
          <w:sz w:val="21"/>
        </w:rPr>
        <w:t>）</w:t>
      </w:r>
      <w:commentRangeEnd w:id="42"/>
      <w:r w:rsidR="00F83BC4">
        <w:rPr>
          <w:rStyle w:val="af2"/>
        </w:rPr>
        <w:commentReference w:id="42"/>
      </w:r>
    </w:p>
    <w:tbl>
      <w:tblPr>
        <w:tblW w:w="86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4819"/>
      </w:tblGrid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主键</w:t>
            </w:r>
            <w:r w:rsidRPr="00833F44">
              <w:rPr>
                <w:rFonts w:ascii="Times New Roman" w:hAnsi="Times New Roman"/>
                <w:color w:val="FF0000"/>
                <w:sz w:val="21"/>
              </w:rPr>
              <w:t>/</w:t>
            </w:r>
            <w:proofErr w:type="gramStart"/>
            <w:r w:rsidRPr="00833F44">
              <w:rPr>
                <w:rFonts w:ascii="Times New Roman" w:hAnsi="Times New Roman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/>
                <w:color w:val="FF0000"/>
                <w:sz w:val="21"/>
              </w:rPr>
              <w:t>备注说明</w:t>
            </w:r>
          </w:p>
        </w:tc>
      </w:tr>
      <w:tr w:rsidR="00833F44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proofErr w:type="spell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cid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45F23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proofErr w:type="gramStart"/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外键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F23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合作单位公司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id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33F4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lastRenderedPageBreak/>
              <w:t>t</w:t>
            </w:r>
            <w:r w:rsidR="00D13603">
              <w:rPr>
                <w:rFonts w:ascii="Times New Roman" w:hAnsi="Times New Roman" w:hint="eastAsia"/>
                <w:color w:val="FF0000"/>
                <w:sz w:val="21"/>
              </w:rPr>
              <w:t>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65CB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>
              <w:rPr>
                <w:rFonts w:ascii="Times New Roman" w:hAnsi="Times New Roman" w:hint="eastAsia"/>
                <w:color w:val="FF0000"/>
                <w:sz w:val="21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33F4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插入时间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d</w:t>
            </w:r>
            <w:r w:rsidR="00865CB1">
              <w:rPr>
                <w:rFonts w:ascii="Times New Roman" w:hAnsi="Times New Roman" w:hint="eastAsia"/>
                <w:color w:val="FF0000"/>
                <w:sz w:val="21"/>
              </w:rPr>
              <w:t>ecimal(10</w:t>
            </w: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,2)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往来资金金额</w:t>
            </w:r>
          </w:p>
        </w:tc>
      </w:tr>
      <w:tr w:rsidR="00850181" w:rsidRPr="00833F44" w:rsidTr="00F73D7B">
        <w:trPr>
          <w:trHeight w:val="42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E56364" w:rsidRDefault="00D13603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E56364">
              <w:rPr>
                <w:color w:val="FF0000"/>
              </w:rPr>
              <w:t>comments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2325C4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char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（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20</w:t>
            </w:r>
            <w:r w:rsidR="00F26CB9" w:rsidRPr="00833F44">
              <w:rPr>
                <w:rFonts w:ascii="Times New Roman" w:hAnsi="Times New Roman" w:hint="eastAsia"/>
                <w:color w:val="FF0000"/>
                <w:sz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850181" w:rsidP="00F73D7B">
            <w:pPr>
              <w:widowControl/>
              <w:jc w:val="center"/>
              <w:rPr>
                <w:rFonts w:ascii="Times New Roman" w:hAnsi="Times New Roman"/>
                <w:color w:val="FF0000"/>
                <w:sz w:val="21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181" w:rsidRPr="00833F44" w:rsidRDefault="002325C4" w:rsidP="00F73D7B">
            <w:pPr>
              <w:widowControl/>
              <w:jc w:val="left"/>
              <w:rPr>
                <w:rFonts w:ascii="Times New Roman" w:hAnsi="Times New Roman"/>
                <w:color w:val="FF0000"/>
                <w:sz w:val="21"/>
              </w:rPr>
            </w:pPr>
            <w:r w:rsidRPr="00833F44">
              <w:rPr>
                <w:rFonts w:ascii="Times New Roman" w:hAnsi="Times New Roman" w:hint="eastAsia"/>
                <w:color w:val="FF0000"/>
                <w:sz w:val="21"/>
              </w:rPr>
              <w:t>内容</w:t>
            </w:r>
          </w:p>
        </w:tc>
      </w:tr>
    </w:tbl>
    <w:p w:rsidR="00845F23" w:rsidRDefault="00845F23" w:rsidP="00845F23">
      <w:pPr>
        <w:widowControl/>
        <w:ind w:firstLine="425"/>
        <w:rPr>
          <w:rFonts w:ascii="Times New Roman" w:hAnsi="Times New Roman"/>
          <w:color w:val="000000" w:themeColor="text1"/>
          <w:sz w:val="21"/>
        </w:rPr>
      </w:pPr>
    </w:p>
    <w:p w:rsidR="00BA55F7" w:rsidRPr="00845F23" w:rsidRDefault="00BA55F7" w:rsidP="00BA55F7">
      <w:pPr>
        <w:widowControl/>
        <w:rPr>
          <w:rFonts w:ascii="Times New Roman" w:hAnsi="Times New Roman"/>
          <w:sz w:val="21"/>
        </w:rPr>
      </w:pPr>
    </w:p>
    <w:p w:rsidR="000B019E" w:rsidRDefault="00D46B9D">
      <w:pPr>
        <w:pStyle w:val="a0"/>
        <w:spacing w:before="156" w:after="156"/>
      </w:pPr>
      <w:bookmarkStart w:id="43" w:name="_Toc530477866"/>
      <w:r>
        <w:t>视图设计</w:t>
      </w:r>
      <w:bookmarkEnd w:id="43"/>
    </w:p>
    <w:p w:rsidR="000B019E" w:rsidRDefault="00D46B9D">
      <w:pPr>
        <w:pStyle w:val="a0"/>
        <w:spacing w:before="156" w:after="156"/>
      </w:pPr>
      <w:bookmarkStart w:id="44" w:name="_Toc530477867"/>
      <w:r>
        <w:t>存储过程</w:t>
      </w:r>
      <w:r>
        <w:t>/</w:t>
      </w:r>
      <w:r>
        <w:t>函数</w:t>
      </w:r>
      <w:bookmarkEnd w:id="44"/>
    </w:p>
    <w:p w:rsidR="000B019E" w:rsidRDefault="00D46B9D">
      <w:pPr>
        <w:pStyle w:val="a0"/>
        <w:spacing w:before="156" w:after="156"/>
      </w:pPr>
      <w:bookmarkStart w:id="45" w:name="_Toc530477871"/>
      <w:r>
        <w:rPr>
          <w:rFonts w:hint="eastAsia"/>
        </w:rPr>
        <w:t>事件</w:t>
      </w:r>
    </w:p>
    <w:p w:rsidR="000B019E" w:rsidRDefault="00D46B9D">
      <w:pPr>
        <w:pStyle w:val="a0"/>
        <w:spacing w:before="156" w:after="156"/>
      </w:pPr>
      <w:r>
        <w:t>触发器</w:t>
      </w:r>
      <w:bookmarkEnd w:id="45"/>
      <w:r w:rsidR="00003137">
        <w:rPr>
          <w:rFonts w:hint="eastAsia"/>
        </w:rPr>
        <w:tab/>
      </w:r>
    </w:p>
    <w:p w:rsidR="001B5F56" w:rsidRDefault="001B5F56" w:rsidP="001B5F56">
      <w:pPr>
        <w:pStyle w:val="a0"/>
        <w:spacing w:before="156" w:after="156"/>
      </w:pPr>
      <w:bookmarkStart w:id="46" w:name="_Toc530477872"/>
      <w:r>
        <w:t>安全保密设计</w:t>
      </w:r>
    </w:p>
    <w:p w:rsidR="00E23AF9" w:rsidRDefault="001B5F56" w:rsidP="00E23AF9">
      <w:pPr>
        <w:pStyle w:val="a0"/>
        <w:spacing w:before="156" w:after="156"/>
      </w:pPr>
      <w:r>
        <w:rPr>
          <w:rFonts w:hint="eastAsia"/>
        </w:rPr>
        <w:t>数据字典</w:t>
      </w:r>
      <w:bookmarkEnd w:id="46"/>
    </w:p>
    <w:p w:rsidR="001B5F56" w:rsidRPr="001B5F56" w:rsidRDefault="001B5F56" w:rsidP="001B5F56">
      <w:pPr>
        <w:pStyle w:val="ad"/>
        <w:ind w:firstLine="420"/>
      </w:pPr>
    </w:p>
    <w:sectPr w:rsidR="001B5F56" w:rsidRPr="001B5F56" w:rsidSect="00AD3D55">
      <w:pgSz w:w="11906" w:h="16838"/>
      <w:pgMar w:top="1440" w:right="1797" w:bottom="1440" w:left="1797" w:header="851" w:footer="1230" w:gutter="0"/>
      <w:pgNumType w:start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User" w:date="2020-08-03T14:58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数据库中这类的主键应该选中自动递增</w:t>
      </w:r>
      <w:r>
        <w:rPr>
          <w:rFonts w:hint="eastAsia"/>
        </w:rPr>
        <w:t>，</w:t>
      </w:r>
      <w:r>
        <w:t>其它的都类似（落实）</w:t>
      </w:r>
    </w:p>
  </w:comment>
  <w:comment w:id="14" w:author="User" w:date="2020-08-03T14:58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数据库中的长度不对应（落实）</w:t>
      </w:r>
    </w:p>
  </w:comment>
  <w:comment w:id="15" w:author="User" w:date="2020-08-03T14:58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改为</w:t>
      </w:r>
      <w:proofErr w:type="spellStart"/>
      <w:r>
        <w:t>int</w:t>
      </w:r>
      <w:proofErr w:type="spellEnd"/>
      <w:r>
        <w:rPr>
          <w:rFonts w:hint="eastAsia"/>
        </w:rPr>
        <w:t>，</w:t>
      </w:r>
      <w:r>
        <w:t>多预留一点</w:t>
      </w:r>
      <w:r>
        <w:rPr>
          <w:rFonts w:hint="eastAsia"/>
        </w:rPr>
        <w:t>，</w:t>
      </w:r>
      <w:r>
        <w:t>省得后面不够用（落实）</w:t>
      </w:r>
    </w:p>
  </w:comment>
  <w:comment w:id="17" w:author="User" w:date="2020-08-03T21:05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数据库中好像都没有设置外键</w:t>
      </w:r>
      <w:r>
        <w:rPr>
          <w:rFonts w:hint="eastAsia"/>
        </w:rPr>
        <w:t>，</w:t>
      </w:r>
      <w:r>
        <w:t>其它的是不是都没有（落实）</w:t>
      </w:r>
    </w:p>
  </w:comment>
  <w:comment w:id="18" w:author="User" w:date="2020-08-03T21:05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aid和bid都不设外键</w:t>
      </w:r>
      <w:r>
        <w:rPr>
          <w:rFonts w:hint="eastAsia"/>
        </w:rPr>
        <w:t>，</w:t>
      </w:r>
      <w:r>
        <w:t>因为它可能是派遣单位</w:t>
      </w:r>
      <w:r>
        <w:rPr>
          <w:rFonts w:hint="eastAsia"/>
        </w:rPr>
        <w:t>、</w:t>
      </w:r>
      <w:r>
        <w:t>合作单位和员工（落实）</w:t>
      </w:r>
    </w:p>
  </w:comment>
  <w:comment w:id="19" w:author="User" w:date="2020-08-03T14:56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数据库长度不对应（落实）</w:t>
      </w:r>
    </w:p>
  </w:comment>
  <w:comment w:id="20" w:author="User" w:date="2020-08-03T07:46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数据库类型不一致</w:t>
      </w:r>
    </w:p>
  </w:comment>
  <w:comment w:id="21" w:author="User" w:date="2020-08-03T14:54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数据库中多了一个base</w:t>
      </w:r>
      <w:r>
        <w:rPr>
          <w:rFonts w:hint="eastAsia"/>
        </w:rPr>
        <w:t>，</w:t>
      </w:r>
      <w:r>
        <w:t>min和max类型也不一致</w:t>
      </w:r>
      <w:r>
        <w:rPr>
          <w:rFonts w:hint="eastAsia"/>
        </w:rPr>
        <w:t>(落实)</w:t>
      </w:r>
    </w:p>
  </w:comment>
  <w:comment w:id="24" w:author="User" w:date="2020-08-03T07:53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数据库中表名拼写错误</w:t>
      </w:r>
    </w:p>
  </w:comment>
  <w:comment w:id="27" w:author="User" w:date="2020-08-03T07:53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这个放大到</w:t>
      </w:r>
      <w:r>
        <w:rPr>
          <w:rFonts w:hint="eastAsia"/>
        </w:rPr>
        <w:t>30吧</w:t>
      </w:r>
    </w:p>
  </w:comment>
  <w:comment w:id="28" w:author="User" w:date="2020-08-03T07:55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数据库中数值型的都默认设置为</w:t>
      </w:r>
      <w:r>
        <w:rPr>
          <w:rFonts w:hint="eastAsia"/>
        </w:rPr>
        <w:t>0</w:t>
      </w:r>
    </w:p>
  </w:comment>
  <w:comment w:id="29" w:author="User" w:date="2020-08-03T08:02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这里统一都用</w:t>
      </w:r>
      <w:proofErr w:type="spellStart"/>
      <w:r>
        <w:t>sid</w:t>
      </w:r>
      <w:proofErr w:type="spellEnd"/>
      <w:r>
        <w:rPr>
          <w:rFonts w:hint="eastAsia"/>
        </w:rPr>
        <w:t>，</w:t>
      </w:r>
      <w:r>
        <w:t>java实现时这三个明细中可以抽取相同的部分实现一个基类</w:t>
      </w:r>
      <w:r>
        <w:rPr>
          <w:rFonts w:hint="eastAsia"/>
        </w:rPr>
        <w:t>，</w:t>
      </w:r>
      <w:r>
        <w:t>然后在派生出三个明细</w:t>
      </w:r>
      <w:r>
        <w:rPr>
          <w:rFonts w:hint="eastAsia"/>
        </w:rPr>
        <w:t>，</w:t>
      </w:r>
      <w:r>
        <w:t>这样有利于信息的一致性和后期维护</w:t>
      </w:r>
    </w:p>
    <w:p w:rsidR="00A82EE7" w:rsidRDefault="00A82EE7">
      <w:pPr>
        <w:pStyle w:val="af3"/>
      </w:pPr>
      <w:r>
        <w:rPr>
          <w:rFonts w:hint="eastAsia"/>
        </w:rPr>
        <w:t>结算单也可以参考这种思路</w:t>
      </w:r>
    </w:p>
  </w:comment>
  <w:comment w:id="34" w:author="User" w:date="2020-08-03T08:05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前面两个结算单都用的did</w:t>
      </w:r>
      <w:r>
        <w:rPr>
          <w:rFonts w:hint="eastAsia"/>
        </w:rPr>
        <w:t>，</w:t>
      </w:r>
      <w:r>
        <w:t>其实有</w:t>
      </w:r>
      <w:proofErr w:type="spellStart"/>
      <w:r>
        <w:t>cid</w:t>
      </w:r>
      <w:proofErr w:type="spellEnd"/>
      <w:r>
        <w:t>的话</w:t>
      </w:r>
      <w:r>
        <w:rPr>
          <w:rFonts w:hint="eastAsia"/>
        </w:rPr>
        <w:t>，</w:t>
      </w:r>
      <w:r>
        <w:t>did用</w:t>
      </w:r>
      <w:proofErr w:type="gramStart"/>
      <w:r>
        <w:t>不用都</w:t>
      </w:r>
      <w:proofErr w:type="gramEnd"/>
      <w:r>
        <w:t>可以</w:t>
      </w:r>
      <w:r>
        <w:rPr>
          <w:rFonts w:hint="eastAsia"/>
        </w:rPr>
        <w:t>。但要一致，不要都用，</w:t>
      </w:r>
      <w:proofErr w:type="gramStart"/>
      <w:r>
        <w:rPr>
          <w:rFonts w:hint="eastAsia"/>
        </w:rPr>
        <w:t>要不都</w:t>
      </w:r>
      <w:proofErr w:type="gramEnd"/>
      <w:r>
        <w:rPr>
          <w:rFonts w:hint="eastAsia"/>
        </w:rPr>
        <w:t>不用</w:t>
      </w:r>
    </w:p>
  </w:comment>
  <w:comment w:id="35" w:author="User" w:date="2020-08-03T21:03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商业保险结算单id（落实）</w:t>
      </w:r>
    </w:p>
  </w:comment>
  <w:comment w:id="36" w:author="User" w:date="2020-08-03T21:04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数据库中长度不一致（落实）</w:t>
      </w:r>
    </w:p>
  </w:comment>
  <w:comment w:id="37" w:author="User" w:date="2020-08-03T21:04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去掉（落实）</w:t>
      </w:r>
    </w:p>
  </w:comment>
  <w:comment w:id="41" w:author="User" w:date="2020-08-03T21:04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数据库</w:t>
      </w:r>
      <w:proofErr w:type="gramStart"/>
      <w:r>
        <w:t>中类型</w:t>
      </w:r>
      <w:proofErr w:type="gramEnd"/>
      <w:r>
        <w:t>不一致（落实）</w:t>
      </w:r>
    </w:p>
  </w:comment>
  <w:comment w:id="42" w:author="User" w:date="2020-08-03T21:04:00Z" w:initials="U">
    <w:p w:rsidR="00A82EE7" w:rsidRDefault="00A82EE7">
      <w:pPr>
        <w:pStyle w:val="af3"/>
      </w:pPr>
      <w:r>
        <w:rPr>
          <w:rStyle w:val="af2"/>
        </w:rPr>
        <w:annotationRef/>
      </w:r>
      <w:r>
        <w:t>资金明细表（落实）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58" w:rsidRDefault="00EA1E58" w:rsidP="000B019E">
      <w:r>
        <w:separator/>
      </w:r>
    </w:p>
  </w:endnote>
  <w:endnote w:type="continuationSeparator" w:id="0">
    <w:p w:rsidR="00EA1E58" w:rsidRDefault="00EA1E58" w:rsidP="000B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E7" w:rsidRDefault="00A82EE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E7" w:rsidRDefault="00A82EE7">
    <w:pPr>
      <w:widowControl/>
      <w:tabs>
        <w:tab w:val="center" w:pos="4320"/>
        <w:tab w:val="right" w:pos="8640"/>
      </w:tabs>
      <w:ind w:right="360"/>
      <w:jc w:val="right"/>
      <w:rPr>
        <w:rFonts w:ascii="Times New Roman" w:eastAsia="Arial" w:hAnsi="Times New Roman"/>
      </w:rPr>
    </w:pPr>
    <w:r>
      <w:rPr>
        <w:rFonts w:ascii="Times New Roman" w:eastAsia="Arial" w:hAnsi="Times New Roman"/>
      </w:rPr>
      <w:fldChar w:fldCharType="begin"/>
    </w:r>
    <w:r>
      <w:rPr>
        <w:rFonts w:ascii="Times New Roman" w:eastAsia="Arial" w:hAnsi="Times New Roman"/>
      </w:rPr>
      <w:instrText>PAGE</w:instrText>
    </w:r>
    <w:r>
      <w:rPr>
        <w:rFonts w:ascii="Times New Roman" w:eastAsia="Arial" w:hAnsi="Times New Roman"/>
      </w:rPr>
      <w:fldChar w:fldCharType="separate"/>
    </w:r>
    <w:r w:rsidR="00F92C07">
      <w:rPr>
        <w:rFonts w:ascii="Times New Roman" w:eastAsia="Arial" w:hAnsi="Times New Roman"/>
        <w:noProof/>
      </w:rPr>
      <w:t>20</w:t>
    </w:r>
    <w:r>
      <w:rPr>
        <w:rFonts w:ascii="Times New Roman" w:eastAsia="Arial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E7" w:rsidRDefault="00A82EE7">
    <w:pPr>
      <w:widowControl/>
      <w:tabs>
        <w:tab w:val="center" w:pos="4320"/>
        <w:tab w:val="right" w:pos="8640"/>
      </w:tabs>
      <w:jc w:val="left"/>
      <w:rPr>
        <w:rFonts w:ascii="Times New Roman" w:eastAsia="Arial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58" w:rsidRDefault="00EA1E58" w:rsidP="000B019E">
      <w:r>
        <w:separator/>
      </w:r>
    </w:p>
  </w:footnote>
  <w:footnote w:type="continuationSeparator" w:id="0">
    <w:p w:rsidR="00EA1E58" w:rsidRDefault="00EA1E58" w:rsidP="000B0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E7" w:rsidRDefault="00A82EE7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61"/>
      <w:gridCol w:w="4261"/>
    </w:tblGrid>
    <w:tr w:rsidR="00A82EE7"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82EE7" w:rsidRDefault="00A82EE7">
          <w:pPr>
            <w:widowControl/>
            <w:tabs>
              <w:tab w:val="center" w:pos="4320"/>
              <w:tab w:val="right" w:pos="8640"/>
            </w:tabs>
            <w:jc w:val="lef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数据库设计说明书</w:t>
          </w:r>
        </w:p>
      </w:tc>
      <w:tc>
        <w:tcPr>
          <w:tcW w:w="4261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A82EE7" w:rsidRDefault="00A82EE7">
          <w:pPr>
            <w:widowControl/>
            <w:tabs>
              <w:tab w:val="center" w:pos="4320"/>
              <w:tab w:val="right" w:pos="864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&lt;</w:t>
          </w:r>
          <w:r>
            <w:rPr>
              <w:rFonts w:ascii="Times New Roman" w:hAnsi="Times New Roman"/>
            </w:rPr>
            <w:t>项目名称</w:t>
          </w:r>
          <w:r>
            <w:rPr>
              <w:rFonts w:ascii="Times New Roman" w:hAnsi="Times New Roman"/>
            </w:rPr>
            <w:t>&gt;</w:t>
          </w:r>
        </w:p>
      </w:tc>
    </w:tr>
  </w:tbl>
  <w:p w:rsidR="00A82EE7" w:rsidRDefault="00A82EE7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EE7" w:rsidRDefault="00A82EE7">
    <w:pPr>
      <w:widowControl/>
      <w:tabs>
        <w:tab w:val="center" w:pos="4320"/>
        <w:tab w:val="right" w:pos="8640"/>
      </w:tabs>
      <w:jc w:val="lef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B98"/>
    <w:multiLevelType w:val="hybridMultilevel"/>
    <w:tmpl w:val="5C6612EE"/>
    <w:lvl w:ilvl="0" w:tplc="D1227E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A4BB5"/>
    <w:multiLevelType w:val="hybridMultilevel"/>
    <w:tmpl w:val="2A4043DC"/>
    <w:lvl w:ilvl="0" w:tplc="986855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E08A1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>
    <w:nsid w:val="1BAA0CA2"/>
    <w:multiLevelType w:val="multilevel"/>
    <w:tmpl w:val="1BAA0CA2"/>
    <w:lvl w:ilvl="0">
      <w:start w:val="1"/>
      <w:numFmt w:val="decimal"/>
      <w:pStyle w:val="a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isLgl/>
      <w:lvlText w:val="%1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62055E8"/>
    <w:multiLevelType w:val="multilevel"/>
    <w:tmpl w:val="F3C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806C63"/>
    <w:multiLevelType w:val="hybridMultilevel"/>
    <w:tmpl w:val="B8A044DC"/>
    <w:lvl w:ilvl="0" w:tplc="5780305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E37396"/>
    <w:multiLevelType w:val="hybridMultilevel"/>
    <w:tmpl w:val="645EC150"/>
    <w:lvl w:ilvl="0" w:tplc="2F6A51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F0C7A"/>
    <w:multiLevelType w:val="hybridMultilevel"/>
    <w:tmpl w:val="9CB45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4905809"/>
    <w:multiLevelType w:val="multilevel"/>
    <w:tmpl w:val="57F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C3845"/>
    <w:multiLevelType w:val="multilevel"/>
    <w:tmpl w:val="FCB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021BA"/>
    <w:multiLevelType w:val="multilevel"/>
    <w:tmpl w:val="1406724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1">
    <w:nsid w:val="6CB1151F"/>
    <w:multiLevelType w:val="hybridMultilevel"/>
    <w:tmpl w:val="E39C7382"/>
    <w:lvl w:ilvl="0" w:tplc="49A4820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4C6BA9"/>
    <w:multiLevelType w:val="multilevel"/>
    <w:tmpl w:val="EE12BBF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13706"/>
    <w:rsid w:val="00003137"/>
    <w:rsid w:val="00010D6A"/>
    <w:rsid w:val="00012E39"/>
    <w:rsid w:val="00015DD1"/>
    <w:rsid w:val="00020CBC"/>
    <w:rsid w:val="000216C4"/>
    <w:rsid w:val="00024521"/>
    <w:rsid w:val="000249C5"/>
    <w:rsid w:val="00027DB7"/>
    <w:rsid w:val="0003035F"/>
    <w:rsid w:val="00030AC6"/>
    <w:rsid w:val="00031810"/>
    <w:rsid w:val="00033256"/>
    <w:rsid w:val="00034401"/>
    <w:rsid w:val="0003592F"/>
    <w:rsid w:val="00044917"/>
    <w:rsid w:val="00044C84"/>
    <w:rsid w:val="00046AE4"/>
    <w:rsid w:val="00046B2C"/>
    <w:rsid w:val="00055297"/>
    <w:rsid w:val="00055344"/>
    <w:rsid w:val="0005545E"/>
    <w:rsid w:val="00057973"/>
    <w:rsid w:val="00057E80"/>
    <w:rsid w:val="00062D7C"/>
    <w:rsid w:val="00070B6E"/>
    <w:rsid w:val="00070CF1"/>
    <w:rsid w:val="00074670"/>
    <w:rsid w:val="0007518E"/>
    <w:rsid w:val="00082B39"/>
    <w:rsid w:val="00092154"/>
    <w:rsid w:val="00095C8B"/>
    <w:rsid w:val="0009616B"/>
    <w:rsid w:val="00096B9B"/>
    <w:rsid w:val="000A22BF"/>
    <w:rsid w:val="000A3B86"/>
    <w:rsid w:val="000A5B2F"/>
    <w:rsid w:val="000A7A01"/>
    <w:rsid w:val="000B019E"/>
    <w:rsid w:val="000B32D4"/>
    <w:rsid w:val="000C07E0"/>
    <w:rsid w:val="000D2124"/>
    <w:rsid w:val="000D2734"/>
    <w:rsid w:val="000D31FB"/>
    <w:rsid w:val="000D3892"/>
    <w:rsid w:val="000D689C"/>
    <w:rsid w:val="000D781E"/>
    <w:rsid w:val="000E0B1E"/>
    <w:rsid w:val="000E157B"/>
    <w:rsid w:val="000E4C74"/>
    <w:rsid w:val="000E7814"/>
    <w:rsid w:val="000F09E6"/>
    <w:rsid w:val="000F0A16"/>
    <w:rsid w:val="000F5273"/>
    <w:rsid w:val="000F5329"/>
    <w:rsid w:val="00101245"/>
    <w:rsid w:val="001022D8"/>
    <w:rsid w:val="001038A8"/>
    <w:rsid w:val="00104E89"/>
    <w:rsid w:val="001051F9"/>
    <w:rsid w:val="00105AAA"/>
    <w:rsid w:val="001067E2"/>
    <w:rsid w:val="001069FD"/>
    <w:rsid w:val="00110D2F"/>
    <w:rsid w:val="00111F12"/>
    <w:rsid w:val="00120FD3"/>
    <w:rsid w:val="0012365E"/>
    <w:rsid w:val="001260FA"/>
    <w:rsid w:val="001268AD"/>
    <w:rsid w:val="00132A35"/>
    <w:rsid w:val="0013332B"/>
    <w:rsid w:val="00141650"/>
    <w:rsid w:val="00142199"/>
    <w:rsid w:val="00146747"/>
    <w:rsid w:val="001502D0"/>
    <w:rsid w:val="00152F97"/>
    <w:rsid w:val="0016510C"/>
    <w:rsid w:val="0016585D"/>
    <w:rsid w:val="00175B1C"/>
    <w:rsid w:val="00176611"/>
    <w:rsid w:val="00181EA6"/>
    <w:rsid w:val="00183F14"/>
    <w:rsid w:val="001856C0"/>
    <w:rsid w:val="00186E53"/>
    <w:rsid w:val="001942C0"/>
    <w:rsid w:val="001A0773"/>
    <w:rsid w:val="001A24A3"/>
    <w:rsid w:val="001A3DD2"/>
    <w:rsid w:val="001A4B58"/>
    <w:rsid w:val="001A5D85"/>
    <w:rsid w:val="001A69DF"/>
    <w:rsid w:val="001A7463"/>
    <w:rsid w:val="001A77A0"/>
    <w:rsid w:val="001B37D3"/>
    <w:rsid w:val="001B5F56"/>
    <w:rsid w:val="001C1CC3"/>
    <w:rsid w:val="001C254E"/>
    <w:rsid w:val="001C2B50"/>
    <w:rsid w:val="001C4E85"/>
    <w:rsid w:val="001C54FF"/>
    <w:rsid w:val="001C62B3"/>
    <w:rsid w:val="001C63E0"/>
    <w:rsid w:val="001D08DC"/>
    <w:rsid w:val="001D2064"/>
    <w:rsid w:val="001D2CCE"/>
    <w:rsid w:val="001D5155"/>
    <w:rsid w:val="001D5600"/>
    <w:rsid w:val="001D7BE1"/>
    <w:rsid w:val="001E0E3B"/>
    <w:rsid w:val="001E1063"/>
    <w:rsid w:val="001E1BEB"/>
    <w:rsid w:val="001E359D"/>
    <w:rsid w:val="001F3213"/>
    <w:rsid w:val="0020066A"/>
    <w:rsid w:val="002014DD"/>
    <w:rsid w:val="00204698"/>
    <w:rsid w:val="00207CD6"/>
    <w:rsid w:val="00213070"/>
    <w:rsid w:val="0021528D"/>
    <w:rsid w:val="00221152"/>
    <w:rsid w:val="00225505"/>
    <w:rsid w:val="00231655"/>
    <w:rsid w:val="002325C4"/>
    <w:rsid w:val="002343B0"/>
    <w:rsid w:val="0023503D"/>
    <w:rsid w:val="0024216B"/>
    <w:rsid w:val="00242715"/>
    <w:rsid w:val="00243F43"/>
    <w:rsid w:val="00244C32"/>
    <w:rsid w:val="00245824"/>
    <w:rsid w:val="00246D7E"/>
    <w:rsid w:val="00246F31"/>
    <w:rsid w:val="002470BD"/>
    <w:rsid w:val="00262AB3"/>
    <w:rsid w:val="002637BE"/>
    <w:rsid w:val="00267FBF"/>
    <w:rsid w:val="002728E8"/>
    <w:rsid w:val="00277CDC"/>
    <w:rsid w:val="002812BB"/>
    <w:rsid w:val="002831FF"/>
    <w:rsid w:val="00284429"/>
    <w:rsid w:val="002851C9"/>
    <w:rsid w:val="00287A88"/>
    <w:rsid w:val="00290374"/>
    <w:rsid w:val="00294279"/>
    <w:rsid w:val="0029511D"/>
    <w:rsid w:val="002A5D1C"/>
    <w:rsid w:val="002B113D"/>
    <w:rsid w:val="002B4CE0"/>
    <w:rsid w:val="002B4E71"/>
    <w:rsid w:val="002B5107"/>
    <w:rsid w:val="002B632F"/>
    <w:rsid w:val="002C5BAE"/>
    <w:rsid w:val="002C5EA4"/>
    <w:rsid w:val="002D13A8"/>
    <w:rsid w:val="002D3B99"/>
    <w:rsid w:val="002D3D49"/>
    <w:rsid w:val="002E01AC"/>
    <w:rsid w:val="002E03C5"/>
    <w:rsid w:val="002E2490"/>
    <w:rsid w:val="002E75BD"/>
    <w:rsid w:val="002E7BBC"/>
    <w:rsid w:val="002F2C1C"/>
    <w:rsid w:val="002F3610"/>
    <w:rsid w:val="002F36FC"/>
    <w:rsid w:val="002F62FA"/>
    <w:rsid w:val="002F78DA"/>
    <w:rsid w:val="00303B67"/>
    <w:rsid w:val="00303DB8"/>
    <w:rsid w:val="003054E5"/>
    <w:rsid w:val="00307836"/>
    <w:rsid w:val="00307D9D"/>
    <w:rsid w:val="00310D2B"/>
    <w:rsid w:val="003124DE"/>
    <w:rsid w:val="0031334C"/>
    <w:rsid w:val="00313706"/>
    <w:rsid w:val="0031470B"/>
    <w:rsid w:val="00314722"/>
    <w:rsid w:val="00315C34"/>
    <w:rsid w:val="00317CE3"/>
    <w:rsid w:val="00321C3D"/>
    <w:rsid w:val="00322E59"/>
    <w:rsid w:val="003244C3"/>
    <w:rsid w:val="00331B5F"/>
    <w:rsid w:val="00337E70"/>
    <w:rsid w:val="003411F8"/>
    <w:rsid w:val="0034640E"/>
    <w:rsid w:val="003470A3"/>
    <w:rsid w:val="00347D71"/>
    <w:rsid w:val="003505F9"/>
    <w:rsid w:val="00354306"/>
    <w:rsid w:val="003567C2"/>
    <w:rsid w:val="00356AE1"/>
    <w:rsid w:val="00360367"/>
    <w:rsid w:val="003625C1"/>
    <w:rsid w:val="003674E3"/>
    <w:rsid w:val="00370233"/>
    <w:rsid w:val="00370B19"/>
    <w:rsid w:val="00370D0B"/>
    <w:rsid w:val="003735C6"/>
    <w:rsid w:val="003768C8"/>
    <w:rsid w:val="003807A0"/>
    <w:rsid w:val="003835D3"/>
    <w:rsid w:val="00384BB1"/>
    <w:rsid w:val="0039353D"/>
    <w:rsid w:val="00397092"/>
    <w:rsid w:val="003A0957"/>
    <w:rsid w:val="003A23A6"/>
    <w:rsid w:val="003A5F18"/>
    <w:rsid w:val="003A72B5"/>
    <w:rsid w:val="003B027F"/>
    <w:rsid w:val="003B2119"/>
    <w:rsid w:val="003B37AE"/>
    <w:rsid w:val="003B6E62"/>
    <w:rsid w:val="003C328B"/>
    <w:rsid w:val="003C4A7E"/>
    <w:rsid w:val="003D2AEC"/>
    <w:rsid w:val="003D5F1C"/>
    <w:rsid w:val="003D70DF"/>
    <w:rsid w:val="003E2BA6"/>
    <w:rsid w:val="003E461C"/>
    <w:rsid w:val="003E4D42"/>
    <w:rsid w:val="003E62C2"/>
    <w:rsid w:val="003F0F51"/>
    <w:rsid w:val="003F1F70"/>
    <w:rsid w:val="003F2AD2"/>
    <w:rsid w:val="003F5B57"/>
    <w:rsid w:val="004049F6"/>
    <w:rsid w:val="004054F6"/>
    <w:rsid w:val="00406465"/>
    <w:rsid w:val="00412D6E"/>
    <w:rsid w:val="00413167"/>
    <w:rsid w:val="00413323"/>
    <w:rsid w:val="0041522E"/>
    <w:rsid w:val="00421249"/>
    <w:rsid w:val="00423055"/>
    <w:rsid w:val="004338F7"/>
    <w:rsid w:val="00444345"/>
    <w:rsid w:val="00445220"/>
    <w:rsid w:val="00446A1F"/>
    <w:rsid w:val="00450AD9"/>
    <w:rsid w:val="00453B13"/>
    <w:rsid w:val="00460AF6"/>
    <w:rsid w:val="00473FD0"/>
    <w:rsid w:val="00474E79"/>
    <w:rsid w:val="00476DC5"/>
    <w:rsid w:val="00484A19"/>
    <w:rsid w:val="00486055"/>
    <w:rsid w:val="00486DAA"/>
    <w:rsid w:val="00493FE0"/>
    <w:rsid w:val="00497EA4"/>
    <w:rsid w:val="004A2090"/>
    <w:rsid w:val="004A4AB4"/>
    <w:rsid w:val="004A73BE"/>
    <w:rsid w:val="004B51BE"/>
    <w:rsid w:val="004B6D4B"/>
    <w:rsid w:val="004C409D"/>
    <w:rsid w:val="004C699D"/>
    <w:rsid w:val="004C6C25"/>
    <w:rsid w:val="004C7CA1"/>
    <w:rsid w:val="004D0F3D"/>
    <w:rsid w:val="004D26D0"/>
    <w:rsid w:val="004D376C"/>
    <w:rsid w:val="004D4046"/>
    <w:rsid w:val="004D43AE"/>
    <w:rsid w:val="004D496C"/>
    <w:rsid w:val="004D5F93"/>
    <w:rsid w:val="004D60CC"/>
    <w:rsid w:val="004D61A6"/>
    <w:rsid w:val="004D73A6"/>
    <w:rsid w:val="004E07ED"/>
    <w:rsid w:val="004E30CD"/>
    <w:rsid w:val="004E4473"/>
    <w:rsid w:val="004E59D1"/>
    <w:rsid w:val="004E5DD5"/>
    <w:rsid w:val="004E752C"/>
    <w:rsid w:val="004F055C"/>
    <w:rsid w:val="004F0B40"/>
    <w:rsid w:val="004F5DEE"/>
    <w:rsid w:val="00500780"/>
    <w:rsid w:val="00500EA1"/>
    <w:rsid w:val="0050350B"/>
    <w:rsid w:val="00503FFC"/>
    <w:rsid w:val="00504F18"/>
    <w:rsid w:val="00505092"/>
    <w:rsid w:val="00507022"/>
    <w:rsid w:val="00507615"/>
    <w:rsid w:val="00507C07"/>
    <w:rsid w:val="00510593"/>
    <w:rsid w:val="005224B0"/>
    <w:rsid w:val="00525B45"/>
    <w:rsid w:val="00532C60"/>
    <w:rsid w:val="00542406"/>
    <w:rsid w:val="00543432"/>
    <w:rsid w:val="00544ACC"/>
    <w:rsid w:val="005471D1"/>
    <w:rsid w:val="005518BF"/>
    <w:rsid w:val="00553A27"/>
    <w:rsid w:val="00555522"/>
    <w:rsid w:val="00560408"/>
    <w:rsid w:val="005648F7"/>
    <w:rsid w:val="00565850"/>
    <w:rsid w:val="00566489"/>
    <w:rsid w:val="00566AA1"/>
    <w:rsid w:val="00574B08"/>
    <w:rsid w:val="0057574A"/>
    <w:rsid w:val="0057654E"/>
    <w:rsid w:val="00577F2C"/>
    <w:rsid w:val="00577F4E"/>
    <w:rsid w:val="00585594"/>
    <w:rsid w:val="00587D38"/>
    <w:rsid w:val="00590639"/>
    <w:rsid w:val="00595A7B"/>
    <w:rsid w:val="00597646"/>
    <w:rsid w:val="005A0F3F"/>
    <w:rsid w:val="005A183D"/>
    <w:rsid w:val="005A4442"/>
    <w:rsid w:val="005A47A6"/>
    <w:rsid w:val="005A6797"/>
    <w:rsid w:val="005A76DB"/>
    <w:rsid w:val="005B2D99"/>
    <w:rsid w:val="005C41C2"/>
    <w:rsid w:val="005C6303"/>
    <w:rsid w:val="005D0A7A"/>
    <w:rsid w:val="005D1942"/>
    <w:rsid w:val="005D3DD6"/>
    <w:rsid w:val="005D3DDC"/>
    <w:rsid w:val="005D5CA4"/>
    <w:rsid w:val="005D5E83"/>
    <w:rsid w:val="005D61A2"/>
    <w:rsid w:val="005D76B9"/>
    <w:rsid w:val="005D780B"/>
    <w:rsid w:val="005F263A"/>
    <w:rsid w:val="005F4239"/>
    <w:rsid w:val="005F5759"/>
    <w:rsid w:val="005F73A0"/>
    <w:rsid w:val="0060763B"/>
    <w:rsid w:val="00610423"/>
    <w:rsid w:val="00613068"/>
    <w:rsid w:val="00626C85"/>
    <w:rsid w:val="00630E23"/>
    <w:rsid w:val="006328F7"/>
    <w:rsid w:val="006334EF"/>
    <w:rsid w:val="0063747B"/>
    <w:rsid w:val="0064171D"/>
    <w:rsid w:val="00642E1B"/>
    <w:rsid w:val="0064373B"/>
    <w:rsid w:val="00643EA0"/>
    <w:rsid w:val="006442F9"/>
    <w:rsid w:val="00644430"/>
    <w:rsid w:val="00644C68"/>
    <w:rsid w:val="00644E8A"/>
    <w:rsid w:val="0064713D"/>
    <w:rsid w:val="00647DCF"/>
    <w:rsid w:val="00650662"/>
    <w:rsid w:val="00652466"/>
    <w:rsid w:val="00653EDF"/>
    <w:rsid w:val="006547C6"/>
    <w:rsid w:val="0065517F"/>
    <w:rsid w:val="00656D57"/>
    <w:rsid w:val="00657515"/>
    <w:rsid w:val="00657BC1"/>
    <w:rsid w:val="00664DBA"/>
    <w:rsid w:val="0066687D"/>
    <w:rsid w:val="00667619"/>
    <w:rsid w:val="00676FDC"/>
    <w:rsid w:val="00680F9D"/>
    <w:rsid w:val="00681712"/>
    <w:rsid w:val="00684BD1"/>
    <w:rsid w:val="00686EF8"/>
    <w:rsid w:val="00691353"/>
    <w:rsid w:val="00691C17"/>
    <w:rsid w:val="006925CD"/>
    <w:rsid w:val="00692C0A"/>
    <w:rsid w:val="00693667"/>
    <w:rsid w:val="006A0ACF"/>
    <w:rsid w:val="006A1B8B"/>
    <w:rsid w:val="006A411F"/>
    <w:rsid w:val="006A4AB5"/>
    <w:rsid w:val="006A5B8D"/>
    <w:rsid w:val="006A64A0"/>
    <w:rsid w:val="006A67AD"/>
    <w:rsid w:val="006B3F63"/>
    <w:rsid w:val="006B5CF7"/>
    <w:rsid w:val="006B6267"/>
    <w:rsid w:val="006B76A0"/>
    <w:rsid w:val="006B7ABB"/>
    <w:rsid w:val="006C0022"/>
    <w:rsid w:val="006C0E6D"/>
    <w:rsid w:val="006C2F69"/>
    <w:rsid w:val="006C323C"/>
    <w:rsid w:val="006C3D6B"/>
    <w:rsid w:val="006C3D75"/>
    <w:rsid w:val="006C6AEA"/>
    <w:rsid w:val="006D0595"/>
    <w:rsid w:val="006D1966"/>
    <w:rsid w:val="006D4FC8"/>
    <w:rsid w:val="006E02F5"/>
    <w:rsid w:val="006E1AD1"/>
    <w:rsid w:val="006E28AC"/>
    <w:rsid w:val="006E7369"/>
    <w:rsid w:val="006F134C"/>
    <w:rsid w:val="006F3122"/>
    <w:rsid w:val="006F5F99"/>
    <w:rsid w:val="006F6680"/>
    <w:rsid w:val="006F72DB"/>
    <w:rsid w:val="006F7587"/>
    <w:rsid w:val="006F79FF"/>
    <w:rsid w:val="006F7EE9"/>
    <w:rsid w:val="00702A9B"/>
    <w:rsid w:val="00705A0B"/>
    <w:rsid w:val="00706B35"/>
    <w:rsid w:val="00715A81"/>
    <w:rsid w:val="0071733D"/>
    <w:rsid w:val="0072095F"/>
    <w:rsid w:val="0072438C"/>
    <w:rsid w:val="00725BE1"/>
    <w:rsid w:val="00730047"/>
    <w:rsid w:val="00730128"/>
    <w:rsid w:val="007349D4"/>
    <w:rsid w:val="00737669"/>
    <w:rsid w:val="007436D6"/>
    <w:rsid w:val="00746121"/>
    <w:rsid w:val="007534F3"/>
    <w:rsid w:val="0075485B"/>
    <w:rsid w:val="007564EA"/>
    <w:rsid w:val="00760836"/>
    <w:rsid w:val="00761E3C"/>
    <w:rsid w:val="00771EDE"/>
    <w:rsid w:val="00772C95"/>
    <w:rsid w:val="00774422"/>
    <w:rsid w:val="0077684D"/>
    <w:rsid w:val="00782346"/>
    <w:rsid w:val="0078241A"/>
    <w:rsid w:val="007829C2"/>
    <w:rsid w:val="0078411D"/>
    <w:rsid w:val="00785241"/>
    <w:rsid w:val="007866E5"/>
    <w:rsid w:val="00787188"/>
    <w:rsid w:val="00790C40"/>
    <w:rsid w:val="0079145D"/>
    <w:rsid w:val="00791B43"/>
    <w:rsid w:val="007942EE"/>
    <w:rsid w:val="0079520A"/>
    <w:rsid w:val="0079521F"/>
    <w:rsid w:val="00796594"/>
    <w:rsid w:val="007A1246"/>
    <w:rsid w:val="007A2D75"/>
    <w:rsid w:val="007A61D6"/>
    <w:rsid w:val="007B1C1D"/>
    <w:rsid w:val="007C023D"/>
    <w:rsid w:val="007C0CEB"/>
    <w:rsid w:val="007C1639"/>
    <w:rsid w:val="007C4A1E"/>
    <w:rsid w:val="007C5E82"/>
    <w:rsid w:val="007C648C"/>
    <w:rsid w:val="007C7522"/>
    <w:rsid w:val="007D30FF"/>
    <w:rsid w:val="007D4865"/>
    <w:rsid w:val="007D6093"/>
    <w:rsid w:val="007D7237"/>
    <w:rsid w:val="007E0EA4"/>
    <w:rsid w:val="007E2A7D"/>
    <w:rsid w:val="007E3642"/>
    <w:rsid w:val="007E7E3C"/>
    <w:rsid w:val="007F1746"/>
    <w:rsid w:val="007F5675"/>
    <w:rsid w:val="007F7F77"/>
    <w:rsid w:val="00805B75"/>
    <w:rsid w:val="008067AE"/>
    <w:rsid w:val="00811B23"/>
    <w:rsid w:val="00813412"/>
    <w:rsid w:val="008211F1"/>
    <w:rsid w:val="00827A97"/>
    <w:rsid w:val="008311C9"/>
    <w:rsid w:val="00832DAA"/>
    <w:rsid w:val="0083302F"/>
    <w:rsid w:val="00833F44"/>
    <w:rsid w:val="008347A3"/>
    <w:rsid w:val="008373DA"/>
    <w:rsid w:val="00840F8E"/>
    <w:rsid w:val="00841D2B"/>
    <w:rsid w:val="00843D2E"/>
    <w:rsid w:val="008455C3"/>
    <w:rsid w:val="00845F23"/>
    <w:rsid w:val="0084604A"/>
    <w:rsid w:val="00846CA0"/>
    <w:rsid w:val="00850181"/>
    <w:rsid w:val="008509CB"/>
    <w:rsid w:val="00850B12"/>
    <w:rsid w:val="00851026"/>
    <w:rsid w:val="008527DC"/>
    <w:rsid w:val="00854509"/>
    <w:rsid w:val="0085769F"/>
    <w:rsid w:val="00862092"/>
    <w:rsid w:val="00863B67"/>
    <w:rsid w:val="00863FD2"/>
    <w:rsid w:val="00864C53"/>
    <w:rsid w:val="0086524D"/>
    <w:rsid w:val="00865CB1"/>
    <w:rsid w:val="008702D6"/>
    <w:rsid w:val="00870581"/>
    <w:rsid w:val="00872462"/>
    <w:rsid w:val="00872938"/>
    <w:rsid w:val="00880DD6"/>
    <w:rsid w:val="00881B90"/>
    <w:rsid w:val="00882F63"/>
    <w:rsid w:val="0089469B"/>
    <w:rsid w:val="008A02E4"/>
    <w:rsid w:val="008A0301"/>
    <w:rsid w:val="008A0B23"/>
    <w:rsid w:val="008A71D1"/>
    <w:rsid w:val="008B0D06"/>
    <w:rsid w:val="008B1623"/>
    <w:rsid w:val="008B3126"/>
    <w:rsid w:val="008B4F72"/>
    <w:rsid w:val="008B5D58"/>
    <w:rsid w:val="008C2981"/>
    <w:rsid w:val="008C4701"/>
    <w:rsid w:val="008C583E"/>
    <w:rsid w:val="008C744A"/>
    <w:rsid w:val="008D2C65"/>
    <w:rsid w:val="008D342F"/>
    <w:rsid w:val="008D3BBB"/>
    <w:rsid w:val="008D7013"/>
    <w:rsid w:val="008E00C5"/>
    <w:rsid w:val="008E31CF"/>
    <w:rsid w:val="008E3B25"/>
    <w:rsid w:val="008F0DC9"/>
    <w:rsid w:val="008F34F1"/>
    <w:rsid w:val="008F3E97"/>
    <w:rsid w:val="008F6DE4"/>
    <w:rsid w:val="008F78C0"/>
    <w:rsid w:val="00900F3A"/>
    <w:rsid w:val="00904069"/>
    <w:rsid w:val="009055D7"/>
    <w:rsid w:val="00910FD6"/>
    <w:rsid w:val="00915D3D"/>
    <w:rsid w:val="009215E0"/>
    <w:rsid w:val="0092192C"/>
    <w:rsid w:val="0093364A"/>
    <w:rsid w:val="00936ADE"/>
    <w:rsid w:val="0093714F"/>
    <w:rsid w:val="009379B2"/>
    <w:rsid w:val="00943C27"/>
    <w:rsid w:val="00943C8C"/>
    <w:rsid w:val="0094473C"/>
    <w:rsid w:val="009506DA"/>
    <w:rsid w:val="00952481"/>
    <w:rsid w:val="00954B28"/>
    <w:rsid w:val="00956E88"/>
    <w:rsid w:val="009571BA"/>
    <w:rsid w:val="009611D9"/>
    <w:rsid w:val="0096289E"/>
    <w:rsid w:val="00972340"/>
    <w:rsid w:val="00973827"/>
    <w:rsid w:val="00973D24"/>
    <w:rsid w:val="00977E8C"/>
    <w:rsid w:val="009817E9"/>
    <w:rsid w:val="0098798F"/>
    <w:rsid w:val="00993BFF"/>
    <w:rsid w:val="00995387"/>
    <w:rsid w:val="00996FEC"/>
    <w:rsid w:val="009A0F20"/>
    <w:rsid w:val="009A75E2"/>
    <w:rsid w:val="009B2492"/>
    <w:rsid w:val="009B261B"/>
    <w:rsid w:val="009B2822"/>
    <w:rsid w:val="009B3519"/>
    <w:rsid w:val="009B7E1D"/>
    <w:rsid w:val="009D1402"/>
    <w:rsid w:val="009D669B"/>
    <w:rsid w:val="009E1904"/>
    <w:rsid w:val="009E256D"/>
    <w:rsid w:val="009E6187"/>
    <w:rsid w:val="009E7AD0"/>
    <w:rsid w:val="00A013F0"/>
    <w:rsid w:val="00A06979"/>
    <w:rsid w:val="00A12F85"/>
    <w:rsid w:val="00A1417A"/>
    <w:rsid w:val="00A17D44"/>
    <w:rsid w:val="00A20365"/>
    <w:rsid w:val="00A2302C"/>
    <w:rsid w:val="00A26AE8"/>
    <w:rsid w:val="00A27F69"/>
    <w:rsid w:val="00A305FF"/>
    <w:rsid w:val="00A32C0A"/>
    <w:rsid w:val="00A32C45"/>
    <w:rsid w:val="00A345DA"/>
    <w:rsid w:val="00A34F40"/>
    <w:rsid w:val="00A37A5E"/>
    <w:rsid w:val="00A443BD"/>
    <w:rsid w:val="00A44B35"/>
    <w:rsid w:val="00A470D6"/>
    <w:rsid w:val="00A4746E"/>
    <w:rsid w:val="00A50118"/>
    <w:rsid w:val="00A53768"/>
    <w:rsid w:val="00A57A6F"/>
    <w:rsid w:val="00A6228B"/>
    <w:rsid w:val="00A64920"/>
    <w:rsid w:val="00A649D9"/>
    <w:rsid w:val="00A64D1A"/>
    <w:rsid w:val="00A66441"/>
    <w:rsid w:val="00A66712"/>
    <w:rsid w:val="00A80C2D"/>
    <w:rsid w:val="00A82EE7"/>
    <w:rsid w:val="00A84555"/>
    <w:rsid w:val="00A869EB"/>
    <w:rsid w:val="00A87D87"/>
    <w:rsid w:val="00A903CB"/>
    <w:rsid w:val="00A910EB"/>
    <w:rsid w:val="00A93627"/>
    <w:rsid w:val="00A95421"/>
    <w:rsid w:val="00A97189"/>
    <w:rsid w:val="00AA0DFC"/>
    <w:rsid w:val="00AA0EBC"/>
    <w:rsid w:val="00AA293C"/>
    <w:rsid w:val="00AA676D"/>
    <w:rsid w:val="00AA7214"/>
    <w:rsid w:val="00AA794B"/>
    <w:rsid w:val="00AB7E4B"/>
    <w:rsid w:val="00AC044D"/>
    <w:rsid w:val="00AC1C40"/>
    <w:rsid w:val="00AC3EF5"/>
    <w:rsid w:val="00AC4EDF"/>
    <w:rsid w:val="00AC7C04"/>
    <w:rsid w:val="00AD0A9C"/>
    <w:rsid w:val="00AD3D55"/>
    <w:rsid w:val="00AD6F4C"/>
    <w:rsid w:val="00AD728E"/>
    <w:rsid w:val="00AE1D12"/>
    <w:rsid w:val="00AE2F2F"/>
    <w:rsid w:val="00AE43FB"/>
    <w:rsid w:val="00AE4801"/>
    <w:rsid w:val="00AE781B"/>
    <w:rsid w:val="00AF05ED"/>
    <w:rsid w:val="00AF28A0"/>
    <w:rsid w:val="00AF3E9A"/>
    <w:rsid w:val="00AF42EB"/>
    <w:rsid w:val="00AF5CB7"/>
    <w:rsid w:val="00B03B5A"/>
    <w:rsid w:val="00B05E46"/>
    <w:rsid w:val="00B064DA"/>
    <w:rsid w:val="00B07210"/>
    <w:rsid w:val="00B11BF3"/>
    <w:rsid w:val="00B13215"/>
    <w:rsid w:val="00B13D02"/>
    <w:rsid w:val="00B25514"/>
    <w:rsid w:val="00B34A1B"/>
    <w:rsid w:val="00B407B0"/>
    <w:rsid w:val="00B50F16"/>
    <w:rsid w:val="00B51FBB"/>
    <w:rsid w:val="00B54551"/>
    <w:rsid w:val="00B57AEC"/>
    <w:rsid w:val="00B57F49"/>
    <w:rsid w:val="00B60908"/>
    <w:rsid w:val="00B63308"/>
    <w:rsid w:val="00B65F8A"/>
    <w:rsid w:val="00B6718E"/>
    <w:rsid w:val="00B70DC9"/>
    <w:rsid w:val="00B73E0A"/>
    <w:rsid w:val="00B74A68"/>
    <w:rsid w:val="00B74EC6"/>
    <w:rsid w:val="00B77D61"/>
    <w:rsid w:val="00B82682"/>
    <w:rsid w:val="00B84FB9"/>
    <w:rsid w:val="00B86F6C"/>
    <w:rsid w:val="00B87B37"/>
    <w:rsid w:val="00B91F35"/>
    <w:rsid w:val="00B92BDC"/>
    <w:rsid w:val="00B942DD"/>
    <w:rsid w:val="00BA18B6"/>
    <w:rsid w:val="00BA55F7"/>
    <w:rsid w:val="00BA5683"/>
    <w:rsid w:val="00BB3DF2"/>
    <w:rsid w:val="00BB6E35"/>
    <w:rsid w:val="00BB77F8"/>
    <w:rsid w:val="00BC010A"/>
    <w:rsid w:val="00BC1376"/>
    <w:rsid w:val="00BC1784"/>
    <w:rsid w:val="00BC24B0"/>
    <w:rsid w:val="00BC3D62"/>
    <w:rsid w:val="00BC5E77"/>
    <w:rsid w:val="00BC7085"/>
    <w:rsid w:val="00BD45A7"/>
    <w:rsid w:val="00BD45EA"/>
    <w:rsid w:val="00BD66FF"/>
    <w:rsid w:val="00BD741A"/>
    <w:rsid w:val="00BE147B"/>
    <w:rsid w:val="00BE6FFF"/>
    <w:rsid w:val="00BF01D8"/>
    <w:rsid w:val="00BF1DC0"/>
    <w:rsid w:val="00BF2630"/>
    <w:rsid w:val="00BF4F6E"/>
    <w:rsid w:val="00C01895"/>
    <w:rsid w:val="00C024AB"/>
    <w:rsid w:val="00C07B50"/>
    <w:rsid w:val="00C111E9"/>
    <w:rsid w:val="00C11FB5"/>
    <w:rsid w:val="00C1750C"/>
    <w:rsid w:val="00C17B23"/>
    <w:rsid w:val="00C24FA4"/>
    <w:rsid w:val="00C26820"/>
    <w:rsid w:val="00C35C74"/>
    <w:rsid w:val="00C366B6"/>
    <w:rsid w:val="00C376E4"/>
    <w:rsid w:val="00C43243"/>
    <w:rsid w:val="00C44FE0"/>
    <w:rsid w:val="00C54EC2"/>
    <w:rsid w:val="00C56A46"/>
    <w:rsid w:val="00C572C5"/>
    <w:rsid w:val="00C6013D"/>
    <w:rsid w:val="00C6518E"/>
    <w:rsid w:val="00C66307"/>
    <w:rsid w:val="00C6698F"/>
    <w:rsid w:val="00C700F7"/>
    <w:rsid w:val="00C70741"/>
    <w:rsid w:val="00C726A8"/>
    <w:rsid w:val="00C73857"/>
    <w:rsid w:val="00C743F6"/>
    <w:rsid w:val="00C75C48"/>
    <w:rsid w:val="00C7711B"/>
    <w:rsid w:val="00C81614"/>
    <w:rsid w:val="00C816F7"/>
    <w:rsid w:val="00C9447F"/>
    <w:rsid w:val="00CA3584"/>
    <w:rsid w:val="00CA56F4"/>
    <w:rsid w:val="00CA6E2D"/>
    <w:rsid w:val="00CB406C"/>
    <w:rsid w:val="00CC45CB"/>
    <w:rsid w:val="00CC59E6"/>
    <w:rsid w:val="00CD09C6"/>
    <w:rsid w:val="00CD09CE"/>
    <w:rsid w:val="00CD350A"/>
    <w:rsid w:val="00CD3E91"/>
    <w:rsid w:val="00CD7466"/>
    <w:rsid w:val="00CD79B7"/>
    <w:rsid w:val="00CE1255"/>
    <w:rsid w:val="00CE5C64"/>
    <w:rsid w:val="00CF05C0"/>
    <w:rsid w:val="00CF19F7"/>
    <w:rsid w:val="00CF3845"/>
    <w:rsid w:val="00CF3E54"/>
    <w:rsid w:val="00CF5898"/>
    <w:rsid w:val="00CF6BA0"/>
    <w:rsid w:val="00CF6C1D"/>
    <w:rsid w:val="00D00A0F"/>
    <w:rsid w:val="00D03B58"/>
    <w:rsid w:val="00D044AC"/>
    <w:rsid w:val="00D13603"/>
    <w:rsid w:val="00D16E07"/>
    <w:rsid w:val="00D21355"/>
    <w:rsid w:val="00D24D79"/>
    <w:rsid w:val="00D3334B"/>
    <w:rsid w:val="00D33BC3"/>
    <w:rsid w:val="00D34CF9"/>
    <w:rsid w:val="00D3557D"/>
    <w:rsid w:val="00D35849"/>
    <w:rsid w:val="00D373E7"/>
    <w:rsid w:val="00D41B7E"/>
    <w:rsid w:val="00D43CCC"/>
    <w:rsid w:val="00D442F9"/>
    <w:rsid w:val="00D46B9D"/>
    <w:rsid w:val="00D501FF"/>
    <w:rsid w:val="00D533B8"/>
    <w:rsid w:val="00D53B49"/>
    <w:rsid w:val="00D557F1"/>
    <w:rsid w:val="00D61145"/>
    <w:rsid w:val="00D61D5B"/>
    <w:rsid w:val="00D63D0A"/>
    <w:rsid w:val="00D645FA"/>
    <w:rsid w:val="00D6578C"/>
    <w:rsid w:val="00D657F3"/>
    <w:rsid w:val="00D717DD"/>
    <w:rsid w:val="00D719E4"/>
    <w:rsid w:val="00D75023"/>
    <w:rsid w:val="00D770B6"/>
    <w:rsid w:val="00D80A8D"/>
    <w:rsid w:val="00D83B30"/>
    <w:rsid w:val="00D846C5"/>
    <w:rsid w:val="00D861CD"/>
    <w:rsid w:val="00D87BC0"/>
    <w:rsid w:val="00D901B5"/>
    <w:rsid w:val="00D934B8"/>
    <w:rsid w:val="00D969E6"/>
    <w:rsid w:val="00D9773C"/>
    <w:rsid w:val="00D97ADD"/>
    <w:rsid w:val="00DA1224"/>
    <w:rsid w:val="00DA2332"/>
    <w:rsid w:val="00DA3048"/>
    <w:rsid w:val="00DA49C6"/>
    <w:rsid w:val="00DB0254"/>
    <w:rsid w:val="00DB3598"/>
    <w:rsid w:val="00DB37E6"/>
    <w:rsid w:val="00DB3836"/>
    <w:rsid w:val="00DB3B05"/>
    <w:rsid w:val="00DB7248"/>
    <w:rsid w:val="00DC5689"/>
    <w:rsid w:val="00DD211E"/>
    <w:rsid w:val="00DD2EA6"/>
    <w:rsid w:val="00DD5494"/>
    <w:rsid w:val="00DD5CE7"/>
    <w:rsid w:val="00DD5D23"/>
    <w:rsid w:val="00DD6DB8"/>
    <w:rsid w:val="00DD7650"/>
    <w:rsid w:val="00DD7E79"/>
    <w:rsid w:val="00DE1E1D"/>
    <w:rsid w:val="00DE4F0F"/>
    <w:rsid w:val="00DF11BD"/>
    <w:rsid w:val="00DF2FE0"/>
    <w:rsid w:val="00DF7028"/>
    <w:rsid w:val="00E0787E"/>
    <w:rsid w:val="00E1014A"/>
    <w:rsid w:val="00E11441"/>
    <w:rsid w:val="00E120A0"/>
    <w:rsid w:val="00E12D13"/>
    <w:rsid w:val="00E131C8"/>
    <w:rsid w:val="00E214EE"/>
    <w:rsid w:val="00E23AF9"/>
    <w:rsid w:val="00E256B3"/>
    <w:rsid w:val="00E271AE"/>
    <w:rsid w:val="00E27D34"/>
    <w:rsid w:val="00E346C0"/>
    <w:rsid w:val="00E368BC"/>
    <w:rsid w:val="00E36A35"/>
    <w:rsid w:val="00E47831"/>
    <w:rsid w:val="00E56364"/>
    <w:rsid w:val="00E62522"/>
    <w:rsid w:val="00E62CC2"/>
    <w:rsid w:val="00E63CDC"/>
    <w:rsid w:val="00E646B6"/>
    <w:rsid w:val="00E80E66"/>
    <w:rsid w:val="00E83885"/>
    <w:rsid w:val="00E87450"/>
    <w:rsid w:val="00E94F8A"/>
    <w:rsid w:val="00E97B2B"/>
    <w:rsid w:val="00EA13CC"/>
    <w:rsid w:val="00EA1E58"/>
    <w:rsid w:val="00EA3C2D"/>
    <w:rsid w:val="00EA7C30"/>
    <w:rsid w:val="00EB30C2"/>
    <w:rsid w:val="00EB6DC3"/>
    <w:rsid w:val="00EC0D88"/>
    <w:rsid w:val="00EC241E"/>
    <w:rsid w:val="00ED0876"/>
    <w:rsid w:val="00ED2396"/>
    <w:rsid w:val="00ED301C"/>
    <w:rsid w:val="00ED35C8"/>
    <w:rsid w:val="00ED3D5F"/>
    <w:rsid w:val="00ED47BD"/>
    <w:rsid w:val="00ED544E"/>
    <w:rsid w:val="00ED65E2"/>
    <w:rsid w:val="00EE31F2"/>
    <w:rsid w:val="00EF170F"/>
    <w:rsid w:val="00EF366A"/>
    <w:rsid w:val="00EF4A68"/>
    <w:rsid w:val="00F00D7E"/>
    <w:rsid w:val="00F033A6"/>
    <w:rsid w:val="00F03966"/>
    <w:rsid w:val="00F04B76"/>
    <w:rsid w:val="00F172CE"/>
    <w:rsid w:val="00F17F7B"/>
    <w:rsid w:val="00F2258D"/>
    <w:rsid w:val="00F26CB9"/>
    <w:rsid w:val="00F311B4"/>
    <w:rsid w:val="00F32076"/>
    <w:rsid w:val="00F329BF"/>
    <w:rsid w:val="00F32BEE"/>
    <w:rsid w:val="00F34E24"/>
    <w:rsid w:val="00F358D2"/>
    <w:rsid w:val="00F40F7C"/>
    <w:rsid w:val="00F41734"/>
    <w:rsid w:val="00F42A2B"/>
    <w:rsid w:val="00F438D2"/>
    <w:rsid w:val="00F51F2D"/>
    <w:rsid w:val="00F54978"/>
    <w:rsid w:val="00F5602F"/>
    <w:rsid w:val="00F650E1"/>
    <w:rsid w:val="00F6617E"/>
    <w:rsid w:val="00F70193"/>
    <w:rsid w:val="00F702A0"/>
    <w:rsid w:val="00F70458"/>
    <w:rsid w:val="00F7109D"/>
    <w:rsid w:val="00F72724"/>
    <w:rsid w:val="00F73D7B"/>
    <w:rsid w:val="00F743FF"/>
    <w:rsid w:val="00F75387"/>
    <w:rsid w:val="00F753AE"/>
    <w:rsid w:val="00F83BC4"/>
    <w:rsid w:val="00F84418"/>
    <w:rsid w:val="00F84CF8"/>
    <w:rsid w:val="00F868C8"/>
    <w:rsid w:val="00F90E19"/>
    <w:rsid w:val="00F920C1"/>
    <w:rsid w:val="00F92C07"/>
    <w:rsid w:val="00F97856"/>
    <w:rsid w:val="00FA3681"/>
    <w:rsid w:val="00FB09A2"/>
    <w:rsid w:val="00FB11D7"/>
    <w:rsid w:val="00FB5AF3"/>
    <w:rsid w:val="00FB6C9A"/>
    <w:rsid w:val="00FC3EAA"/>
    <w:rsid w:val="00FC4223"/>
    <w:rsid w:val="00FC6934"/>
    <w:rsid w:val="00FC6D77"/>
    <w:rsid w:val="00FC7373"/>
    <w:rsid w:val="00FD17CC"/>
    <w:rsid w:val="00FD5249"/>
    <w:rsid w:val="00FD7855"/>
    <w:rsid w:val="00FD785C"/>
    <w:rsid w:val="00FD7EEB"/>
    <w:rsid w:val="00FF04FE"/>
    <w:rsid w:val="00FF0D54"/>
    <w:rsid w:val="00FF22D1"/>
    <w:rsid w:val="00FF2329"/>
    <w:rsid w:val="00FF522B"/>
    <w:rsid w:val="03A52FBF"/>
    <w:rsid w:val="03B82480"/>
    <w:rsid w:val="04C43C8C"/>
    <w:rsid w:val="053E1958"/>
    <w:rsid w:val="05E74733"/>
    <w:rsid w:val="06E1151B"/>
    <w:rsid w:val="0725124D"/>
    <w:rsid w:val="0744031C"/>
    <w:rsid w:val="0781200B"/>
    <w:rsid w:val="07AC79C8"/>
    <w:rsid w:val="07FA0A08"/>
    <w:rsid w:val="08476A1F"/>
    <w:rsid w:val="0C4B4EE6"/>
    <w:rsid w:val="0D2D2225"/>
    <w:rsid w:val="0D4F7602"/>
    <w:rsid w:val="0E6A3836"/>
    <w:rsid w:val="0F6A648D"/>
    <w:rsid w:val="0F801C9B"/>
    <w:rsid w:val="123C23E2"/>
    <w:rsid w:val="128D64B0"/>
    <w:rsid w:val="12D22EB0"/>
    <w:rsid w:val="155B4A5F"/>
    <w:rsid w:val="16295E4F"/>
    <w:rsid w:val="164F4968"/>
    <w:rsid w:val="16664480"/>
    <w:rsid w:val="1682627E"/>
    <w:rsid w:val="17613D0C"/>
    <w:rsid w:val="177651B7"/>
    <w:rsid w:val="17F73904"/>
    <w:rsid w:val="1817413F"/>
    <w:rsid w:val="18815D2F"/>
    <w:rsid w:val="196D4A76"/>
    <w:rsid w:val="19F219DD"/>
    <w:rsid w:val="1ABC1BE7"/>
    <w:rsid w:val="1AE84488"/>
    <w:rsid w:val="1B122E42"/>
    <w:rsid w:val="1B7E48F1"/>
    <w:rsid w:val="1C2B4329"/>
    <w:rsid w:val="1F1A52CB"/>
    <w:rsid w:val="1F34174D"/>
    <w:rsid w:val="1F861BA9"/>
    <w:rsid w:val="1FAD0D42"/>
    <w:rsid w:val="21462E8A"/>
    <w:rsid w:val="21EB254A"/>
    <w:rsid w:val="227D2E00"/>
    <w:rsid w:val="22E86139"/>
    <w:rsid w:val="234F5BFD"/>
    <w:rsid w:val="23861145"/>
    <w:rsid w:val="24927BA7"/>
    <w:rsid w:val="24C151F0"/>
    <w:rsid w:val="262F4AEE"/>
    <w:rsid w:val="264E7C8B"/>
    <w:rsid w:val="27403C36"/>
    <w:rsid w:val="277C660D"/>
    <w:rsid w:val="27A928DC"/>
    <w:rsid w:val="28EA290B"/>
    <w:rsid w:val="2A7417E5"/>
    <w:rsid w:val="2B3A2965"/>
    <w:rsid w:val="2B753D17"/>
    <w:rsid w:val="2C1F51BE"/>
    <w:rsid w:val="2E681342"/>
    <w:rsid w:val="34247704"/>
    <w:rsid w:val="346A09F9"/>
    <w:rsid w:val="36A17E08"/>
    <w:rsid w:val="37111E00"/>
    <w:rsid w:val="373A3049"/>
    <w:rsid w:val="37720A4D"/>
    <w:rsid w:val="379A6115"/>
    <w:rsid w:val="37D13ABA"/>
    <w:rsid w:val="3A186BF5"/>
    <w:rsid w:val="3B694D0F"/>
    <w:rsid w:val="3B913574"/>
    <w:rsid w:val="3CD14C9F"/>
    <w:rsid w:val="3D0B20D2"/>
    <w:rsid w:val="3D6C2EA4"/>
    <w:rsid w:val="3E1D4530"/>
    <w:rsid w:val="3F2B4F5B"/>
    <w:rsid w:val="3FC06B11"/>
    <w:rsid w:val="404C3F96"/>
    <w:rsid w:val="40F60920"/>
    <w:rsid w:val="411D4499"/>
    <w:rsid w:val="415B7E3F"/>
    <w:rsid w:val="41B25F17"/>
    <w:rsid w:val="42684807"/>
    <w:rsid w:val="42FA7BE6"/>
    <w:rsid w:val="448F7B7B"/>
    <w:rsid w:val="459A0C2E"/>
    <w:rsid w:val="46443207"/>
    <w:rsid w:val="464C53A2"/>
    <w:rsid w:val="46BF48E7"/>
    <w:rsid w:val="487627B0"/>
    <w:rsid w:val="491422AD"/>
    <w:rsid w:val="4C966E4E"/>
    <w:rsid w:val="4CB765D1"/>
    <w:rsid w:val="4D1A1B04"/>
    <w:rsid w:val="4DE7447A"/>
    <w:rsid w:val="4E6C69A1"/>
    <w:rsid w:val="4ECD5B54"/>
    <w:rsid w:val="4F470594"/>
    <w:rsid w:val="4FAC38BB"/>
    <w:rsid w:val="4FEC7C3D"/>
    <w:rsid w:val="50627907"/>
    <w:rsid w:val="51213477"/>
    <w:rsid w:val="5121356E"/>
    <w:rsid w:val="51913481"/>
    <w:rsid w:val="52322485"/>
    <w:rsid w:val="559174A4"/>
    <w:rsid w:val="56720694"/>
    <w:rsid w:val="56E555FB"/>
    <w:rsid w:val="57BE461E"/>
    <w:rsid w:val="57CC21D3"/>
    <w:rsid w:val="583731FE"/>
    <w:rsid w:val="58A1247D"/>
    <w:rsid w:val="58DC6F31"/>
    <w:rsid w:val="590529C8"/>
    <w:rsid w:val="59D46E0E"/>
    <w:rsid w:val="5ACA3A50"/>
    <w:rsid w:val="5BCD1A13"/>
    <w:rsid w:val="5CF15259"/>
    <w:rsid w:val="5D475452"/>
    <w:rsid w:val="5EC01BA5"/>
    <w:rsid w:val="5F861120"/>
    <w:rsid w:val="5FB46524"/>
    <w:rsid w:val="618F5445"/>
    <w:rsid w:val="61EC5D9D"/>
    <w:rsid w:val="6293406B"/>
    <w:rsid w:val="63387F82"/>
    <w:rsid w:val="633F560F"/>
    <w:rsid w:val="63A80A3E"/>
    <w:rsid w:val="64150442"/>
    <w:rsid w:val="64AC031A"/>
    <w:rsid w:val="676754EC"/>
    <w:rsid w:val="67F07448"/>
    <w:rsid w:val="68A20E77"/>
    <w:rsid w:val="6916287F"/>
    <w:rsid w:val="69A60645"/>
    <w:rsid w:val="6A167CFE"/>
    <w:rsid w:val="6A52496A"/>
    <w:rsid w:val="6AB13DC8"/>
    <w:rsid w:val="6B233FDE"/>
    <w:rsid w:val="6BB00BD2"/>
    <w:rsid w:val="6C744855"/>
    <w:rsid w:val="6CCB1DAF"/>
    <w:rsid w:val="6DEF6995"/>
    <w:rsid w:val="6E0F5FAA"/>
    <w:rsid w:val="6F7A17A0"/>
    <w:rsid w:val="70C50E41"/>
    <w:rsid w:val="70E70B13"/>
    <w:rsid w:val="737F3CB5"/>
    <w:rsid w:val="73DB61FB"/>
    <w:rsid w:val="74C25481"/>
    <w:rsid w:val="750A3DD9"/>
    <w:rsid w:val="75147020"/>
    <w:rsid w:val="757E27B6"/>
    <w:rsid w:val="76C01AD6"/>
    <w:rsid w:val="78B7475C"/>
    <w:rsid w:val="78ED28D0"/>
    <w:rsid w:val="7AF33DC9"/>
    <w:rsid w:val="7BFF66A7"/>
    <w:rsid w:val="7C7E3DAD"/>
    <w:rsid w:val="7D4F49E5"/>
    <w:rsid w:val="7FAA0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rsid w:val="00033256"/>
    <w:rPr>
      <w:rFonts w:ascii="宋体" w:hAnsi="宋体" w:cs="宋体"/>
      <w:b/>
      <w:bCs/>
      <w:sz w:val="32"/>
      <w:szCs w:val="32"/>
    </w:rPr>
  </w:style>
  <w:style w:type="character" w:styleId="af2">
    <w:name w:val="annotation reference"/>
    <w:basedOn w:val="a3"/>
    <w:uiPriority w:val="99"/>
    <w:semiHidden/>
    <w:unhideWhenUsed/>
    <w:rsid w:val="00AA794B"/>
    <w:rPr>
      <w:sz w:val="21"/>
      <w:szCs w:val="21"/>
    </w:rPr>
  </w:style>
  <w:style w:type="paragraph" w:styleId="af3">
    <w:name w:val="annotation text"/>
    <w:basedOn w:val="a2"/>
    <w:link w:val="Char4"/>
    <w:uiPriority w:val="99"/>
    <w:unhideWhenUsed/>
    <w:rsid w:val="00AA794B"/>
    <w:pPr>
      <w:jc w:val="left"/>
    </w:pPr>
  </w:style>
  <w:style w:type="character" w:customStyle="1" w:styleId="Char4">
    <w:name w:val="批注文字 Char"/>
    <w:basedOn w:val="a3"/>
    <w:link w:val="af3"/>
    <w:uiPriority w:val="99"/>
    <w:rsid w:val="00AA794B"/>
    <w:rPr>
      <w:rFonts w:ascii="宋体" w:hAnsi="宋体" w:cs="宋体"/>
    </w:rPr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AA794B"/>
    <w:rPr>
      <w:b/>
      <w:bCs/>
    </w:rPr>
  </w:style>
  <w:style w:type="character" w:customStyle="1" w:styleId="Char5">
    <w:name w:val="批注主题 Char"/>
    <w:basedOn w:val="Char4"/>
    <w:link w:val="af4"/>
    <w:uiPriority w:val="99"/>
    <w:semiHidden/>
    <w:rsid w:val="00AA794B"/>
    <w:rPr>
      <w:rFonts w:ascii="宋体" w:hAnsi="宋体" w:cs="宋体"/>
      <w:b/>
      <w:bCs/>
    </w:rPr>
  </w:style>
  <w:style w:type="character" w:customStyle="1" w:styleId="tran">
    <w:name w:val="tran"/>
    <w:basedOn w:val="a3"/>
    <w:rsid w:val="00894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B019E"/>
    <w:pPr>
      <w:widowControl w:val="0"/>
      <w:jc w:val="both"/>
    </w:pPr>
    <w:rPr>
      <w:rFonts w:ascii="宋体" w:hAnsi="宋体" w:cs="宋体"/>
    </w:rPr>
  </w:style>
  <w:style w:type="paragraph" w:styleId="1">
    <w:name w:val="heading 1"/>
    <w:basedOn w:val="a2"/>
    <w:next w:val="a2"/>
    <w:link w:val="1Char"/>
    <w:uiPriority w:val="9"/>
    <w:qFormat/>
    <w:rsid w:val="000B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2"/>
    <w:next w:val="a2"/>
    <w:link w:val="3Char"/>
    <w:uiPriority w:val="9"/>
    <w:semiHidden/>
    <w:unhideWhenUsed/>
    <w:qFormat/>
    <w:rsid w:val="00033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sid w:val="000B019E"/>
    <w:rPr>
      <w:sz w:val="18"/>
      <w:szCs w:val="18"/>
    </w:rPr>
  </w:style>
  <w:style w:type="paragraph" w:styleId="a7">
    <w:name w:val="Balloon Text"/>
    <w:basedOn w:val="a2"/>
    <w:link w:val="Char0"/>
    <w:uiPriority w:val="99"/>
    <w:semiHidden/>
    <w:unhideWhenUsed/>
    <w:qFormat/>
    <w:rsid w:val="000B019E"/>
    <w:rPr>
      <w:sz w:val="18"/>
      <w:szCs w:val="18"/>
    </w:rPr>
  </w:style>
  <w:style w:type="paragraph" w:styleId="a8">
    <w:name w:val="footer"/>
    <w:basedOn w:val="a2"/>
    <w:link w:val="Char1"/>
    <w:uiPriority w:val="99"/>
    <w:semiHidden/>
    <w:unhideWhenUsed/>
    <w:qFormat/>
    <w:rsid w:val="000B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semiHidden/>
    <w:unhideWhenUsed/>
    <w:qFormat/>
    <w:rsid w:val="000B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  <w:qFormat/>
    <w:rsid w:val="000B019E"/>
  </w:style>
  <w:style w:type="paragraph" w:styleId="2">
    <w:name w:val="toc 2"/>
    <w:basedOn w:val="a2"/>
    <w:next w:val="a2"/>
    <w:uiPriority w:val="39"/>
    <w:unhideWhenUsed/>
    <w:qFormat/>
    <w:rsid w:val="000B019E"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qFormat/>
    <w:rsid w:val="000B0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sz w:val="24"/>
      <w:szCs w:val="24"/>
    </w:rPr>
  </w:style>
  <w:style w:type="character" w:styleId="aa">
    <w:name w:val="Strong"/>
    <w:qFormat/>
    <w:rsid w:val="000B019E"/>
    <w:rPr>
      <w:b/>
      <w:sz w:val="21"/>
    </w:rPr>
  </w:style>
  <w:style w:type="character" w:styleId="ab">
    <w:name w:val="Emphasis"/>
    <w:qFormat/>
    <w:rsid w:val="000B019E"/>
    <w:rPr>
      <w:i/>
      <w:sz w:val="21"/>
    </w:rPr>
  </w:style>
  <w:style w:type="character" w:styleId="ac">
    <w:name w:val="Hyperlink"/>
    <w:basedOn w:val="a3"/>
    <w:uiPriority w:val="99"/>
    <w:unhideWhenUsed/>
    <w:qFormat/>
    <w:rsid w:val="000B019E"/>
    <w:rPr>
      <w:color w:val="0000FF"/>
      <w:u w:val="single"/>
    </w:rPr>
  </w:style>
  <w:style w:type="character" w:customStyle="1" w:styleId="11">
    <w:name w:val="不明显强调1"/>
    <w:qFormat/>
    <w:rsid w:val="000B019E"/>
    <w:rPr>
      <w:i/>
      <w:color w:val="404040"/>
      <w:sz w:val="21"/>
    </w:rPr>
  </w:style>
  <w:style w:type="character" w:customStyle="1" w:styleId="12">
    <w:name w:val="明显强调1"/>
    <w:qFormat/>
    <w:rsid w:val="000B019E"/>
    <w:rPr>
      <w:i/>
      <w:color w:val="5B9BD5"/>
      <w:sz w:val="21"/>
    </w:rPr>
  </w:style>
  <w:style w:type="character" w:customStyle="1" w:styleId="Char2">
    <w:name w:val="页眉 Char"/>
    <w:basedOn w:val="a3"/>
    <w:link w:val="a9"/>
    <w:uiPriority w:val="99"/>
    <w:semiHidden/>
    <w:qFormat/>
    <w:rsid w:val="000B019E"/>
    <w:rPr>
      <w:sz w:val="18"/>
      <w:szCs w:val="18"/>
    </w:rPr>
  </w:style>
  <w:style w:type="character" w:customStyle="1" w:styleId="13">
    <w:name w:val="不明显参考1"/>
    <w:qFormat/>
    <w:rsid w:val="000B019E"/>
    <w:rPr>
      <w:color w:val="5A5A5A"/>
      <w:sz w:val="21"/>
    </w:rPr>
  </w:style>
  <w:style w:type="character" w:customStyle="1" w:styleId="14">
    <w:name w:val="明显参考1"/>
    <w:qFormat/>
    <w:rsid w:val="000B019E"/>
    <w:rPr>
      <w:b/>
      <w:color w:val="5B9BD5"/>
      <w:sz w:val="21"/>
    </w:rPr>
  </w:style>
  <w:style w:type="character" w:customStyle="1" w:styleId="15">
    <w:name w:val="书籍标题1"/>
    <w:qFormat/>
    <w:rsid w:val="000B019E"/>
    <w:rPr>
      <w:b/>
      <w:i/>
      <w:sz w:val="21"/>
    </w:rPr>
  </w:style>
  <w:style w:type="character" w:customStyle="1" w:styleId="Char1">
    <w:name w:val="页脚 Char"/>
    <w:basedOn w:val="a3"/>
    <w:link w:val="a8"/>
    <w:uiPriority w:val="99"/>
    <w:semiHidden/>
    <w:qFormat/>
    <w:rsid w:val="000B019E"/>
    <w:rPr>
      <w:sz w:val="18"/>
      <w:szCs w:val="18"/>
    </w:rPr>
  </w:style>
  <w:style w:type="character" w:customStyle="1" w:styleId="Char">
    <w:name w:val="文档结构图 Char"/>
    <w:basedOn w:val="a3"/>
    <w:link w:val="a6"/>
    <w:uiPriority w:val="99"/>
    <w:semiHidden/>
    <w:qFormat/>
    <w:rsid w:val="000B019E"/>
    <w:rPr>
      <w:rFonts w:eastAsia="宋体"/>
      <w:sz w:val="18"/>
      <w:szCs w:val="18"/>
    </w:rPr>
  </w:style>
  <w:style w:type="paragraph" w:customStyle="1" w:styleId="test">
    <w:name w:val="test"/>
    <w:qFormat/>
    <w:rsid w:val="000B019E"/>
    <w:pPr>
      <w:spacing w:line="240" w:lineRule="atLeast"/>
      <w:jc w:val="center"/>
    </w:pPr>
    <w:rPr>
      <w:rFonts w:cs="宋体"/>
      <w:b/>
      <w:color w:val="FF0000"/>
      <w:sz w:val="52"/>
    </w:rPr>
  </w:style>
  <w:style w:type="paragraph" w:customStyle="1" w:styleId="a">
    <w:name w:val="一级标题"/>
    <w:basedOn w:val="a2"/>
    <w:next w:val="ad"/>
    <w:qFormat/>
    <w:rsid w:val="000B019E"/>
    <w:pPr>
      <w:pageBreakBefore/>
      <w:numPr>
        <w:numId w:val="1"/>
      </w:numPr>
      <w:spacing w:afterLines="50"/>
      <w:jc w:val="center"/>
      <w:outlineLvl w:val="0"/>
    </w:pPr>
    <w:rPr>
      <w:rFonts w:ascii="Calibri" w:eastAsia="黑体" w:hAnsi="Calibri" w:cs="Times New Roman"/>
      <w:kern w:val="2"/>
      <w:sz w:val="32"/>
      <w:szCs w:val="32"/>
    </w:rPr>
  </w:style>
  <w:style w:type="paragraph" w:customStyle="1" w:styleId="ad">
    <w:name w:val="缩进正文"/>
    <w:qFormat/>
    <w:rsid w:val="000B019E"/>
    <w:pPr>
      <w:spacing w:line="288" w:lineRule="auto"/>
      <w:ind w:firstLineChars="200" w:firstLine="200"/>
    </w:pPr>
    <w:rPr>
      <w:rFonts w:ascii="宋体" w:hAnsi="宋体"/>
      <w:kern w:val="2"/>
      <w:sz w:val="21"/>
      <w:szCs w:val="24"/>
    </w:rPr>
  </w:style>
  <w:style w:type="paragraph" w:customStyle="1" w:styleId="a0">
    <w:name w:val="二级标题"/>
    <w:next w:val="ad"/>
    <w:qFormat/>
    <w:rsid w:val="000B019E"/>
    <w:pPr>
      <w:numPr>
        <w:ilvl w:val="1"/>
        <w:numId w:val="1"/>
      </w:numPr>
      <w:spacing w:beforeLines="50" w:afterLines="50"/>
      <w:outlineLvl w:val="1"/>
    </w:pPr>
    <w:rPr>
      <w:rFonts w:ascii="Calibri" w:eastAsia="黑体" w:hAnsi="Calibri"/>
      <w:kern w:val="2"/>
      <w:sz w:val="28"/>
      <w:szCs w:val="22"/>
    </w:rPr>
  </w:style>
  <w:style w:type="paragraph" w:customStyle="1" w:styleId="a1">
    <w:name w:val="三级标题"/>
    <w:basedOn w:val="a2"/>
    <w:next w:val="ad"/>
    <w:qFormat/>
    <w:rsid w:val="000B019E"/>
    <w:pPr>
      <w:numPr>
        <w:ilvl w:val="2"/>
        <w:numId w:val="1"/>
      </w:numPr>
      <w:outlineLvl w:val="2"/>
    </w:pPr>
    <w:rPr>
      <w:rFonts w:eastAsia="黑体"/>
      <w:sz w:val="24"/>
    </w:rPr>
  </w:style>
  <w:style w:type="character" w:customStyle="1" w:styleId="1Char">
    <w:name w:val="标题 1 Char"/>
    <w:basedOn w:val="a3"/>
    <w:link w:val="1"/>
    <w:uiPriority w:val="9"/>
    <w:qFormat/>
    <w:rsid w:val="000B019E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rsid w:val="000B019E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e">
    <w:name w:val="代码"/>
    <w:next w:val="a2"/>
    <w:qFormat/>
    <w:rsid w:val="000B01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kern w:val="2"/>
      <w:sz w:val="21"/>
      <w:szCs w:val="32"/>
    </w:rPr>
  </w:style>
  <w:style w:type="character" w:customStyle="1" w:styleId="HTMLChar">
    <w:name w:val="HTML 预设格式 Char"/>
    <w:basedOn w:val="a3"/>
    <w:link w:val="HTML"/>
    <w:uiPriority w:val="99"/>
    <w:qFormat/>
    <w:rsid w:val="000B019E"/>
    <w:rPr>
      <w:sz w:val="24"/>
      <w:szCs w:val="24"/>
    </w:rPr>
  </w:style>
  <w:style w:type="character" w:customStyle="1" w:styleId="Char0">
    <w:name w:val="批注框文本 Char"/>
    <w:basedOn w:val="a3"/>
    <w:link w:val="a7"/>
    <w:uiPriority w:val="99"/>
    <w:semiHidden/>
    <w:qFormat/>
    <w:rsid w:val="000B019E"/>
    <w:rPr>
      <w:sz w:val="18"/>
      <w:szCs w:val="18"/>
    </w:rPr>
  </w:style>
  <w:style w:type="table" w:styleId="af">
    <w:name w:val="Table Grid"/>
    <w:basedOn w:val="a4"/>
    <w:uiPriority w:val="59"/>
    <w:rsid w:val="00AD3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3"/>
    <w:rsid w:val="00AD3D55"/>
  </w:style>
  <w:style w:type="character" w:customStyle="1" w:styleId="Char3">
    <w:name w:val="正文样式 Char"/>
    <w:basedOn w:val="a3"/>
    <w:link w:val="af0"/>
    <w:qFormat/>
    <w:locked/>
    <w:rsid w:val="009E7AD0"/>
    <w:rPr>
      <w:rFonts w:ascii="宋体" w:hAnsi="宋体"/>
      <w:sz w:val="21"/>
      <w:szCs w:val="24"/>
    </w:rPr>
  </w:style>
  <w:style w:type="paragraph" w:customStyle="1" w:styleId="af0">
    <w:name w:val="正文样式"/>
    <w:link w:val="Char3"/>
    <w:qFormat/>
    <w:rsid w:val="009E7AD0"/>
    <w:pPr>
      <w:snapToGrid w:val="0"/>
      <w:spacing w:line="288" w:lineRule="auto"/>
      <w:ind w:firstLineChars="200" w:firstLine="200"/>
    </w:pPr>
    <w:rPr>
      <w:rFonts w:ascii="宋体" w:hAnsi="宋体"/>
      <w:sz w:val="21"/>
      <w:szCs w:val="24"/>
    </w:rPr>
  </w:style>
  <w:style w:type="paragraph" w:styleId="af1">
    <w:name w:val="List Paragraph"/>
    <w:basedOn w:val="a2"/>
    <w:uiPriority w:val="99"/>
    <w:unhideWhenUsed/>
    <w:rsid w:val="00F743FF"/>
    <w:pPr>
      <w:ind w:firstLineChars="200" w:firstLine="420"/>
    </w:pPr>
  </w:style>
  <w:style w:type="character" w:customStyle="1" w:styleId="apple-converted-space">
    <w:name w:val="apple-converted-space"/>
    <w:basedOn w:val="a3"/>
    <w:rsid w:val="00F743FF"/>
  </w:style>
  <w:style w:type="character" w:customStyle="1" w:styleId="basic-word">
    <w:name w:val="basic-word"/>
    <w:basedOn w:val="a3"/>
    <w:rsid w:val="00CF19F7"/>
  </w:style>
  <w:style w:type="paragraph" w:customStyle="1" w:styleId="src">
    <w:name w:val="src"/>
    <w:basedOn w:val="a2"/>
    <w:rsid w:val="001051F9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3Char">
    <w:name w:val="标题 3 Char"/>
    <w:basedOn w:val="a3"/>
    <w:link w:val="3"/>
    <w:uiPriority w:val="9"/>
    <w:semiHidden/>
    <w:rsid w:val="00033256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hyperlink" Target="javascript:;" TargetMode="Externa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3.vsdx"/><Relationship Id="rId34" Type="http://schemas.openxmlformats.org/officeDocument/2006/relationships/hyperlink" Target="javascript:;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1.vsdx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comments" Target="comments.xm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__4.vsdx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10" Type="http://schemas.openxmlformats.org/officeDocument/2006/relationships/header" Target="header1.xml"/><Relationship Id="rId19" Type="http://schemas.openxmlformats.org/officeDocument/2006/relationships/package" Target="embeddings/Microsoft_Visio___2.vsdx"/><Relationship Id="rId31" Type="http://schemas.openxmlformats.org/officeDocument/2006/relationships/hyperlink" Target="javascript:;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emf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67D72A-3627-4E2C-A441-471EFF62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23</Pages>
  <Words>1972</Words>
  <Characters>11244</Characters>
  <Application>Microsoft Office Word</Application>
  <DocSecurity>0</DocSecurity>
  <Lines>93</Lines>
  <Paragraphs>26</Paragraphs>
  <ScaleCrop>false</ScaleCrop>
  <Company>托普信息（iTOP）集?</Company>
  <LinksUpToDate>false</LinksUpToDate>
  <CharactersWithSpaces>13190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Administrator</dc:creator>
  <cp:lastModifiedBy>sdsc</cp:lastModifiedBy>
  <cp:revision>8</cp:revision>
  <dcterms:created xsi:type="dcterms:W3CDTF">2020-08-03T13:22:00Z</dcterms:created>
  <dcterms:modified xsi:type="dcterms:W3CDTF">2020-08-12T07:51:00Z</dcterms:modified>
  <cp:category>&lt;??&gt;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